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DF9" w:rsidRPr="00D04DF9" w:rsidRDefault="00D04DF9" w:rsidP="00D04DF9">
      <w:pPr>
        <w:pBdr>
          <w:bottom w:val="single" w:sz="6" w:space="4" w:color="EEEEEE"/>
        </w:pBdr>
        <w:shd w:val="clear" w:color="auto" w:fill="FFFFFF"/>
        <w:spacing w:after="225" w:line="510" w:lineRule="atLeast"/>
        <w:outlineLvl w:val="1"/>
        <w:rPr>
          <w:rFonts w:ascii="Roboto Condensed" w:eastAsia="Times New Roman" w:hAnsi="Roboto Condensed" w:cs="Times New Roman"/>
          <w:color w:val="2A2D31"/>
          <w:sz w:val="41"/>
          <w:szCs w:val="41"/>
          <w:lang w:eastAsia="fr-FR"/>
        </w:rPr>
      </w:pPr>
      <w:r w:rsidRPr="00D04DF9">
        <w:rPr>
          <w:rFonts w:ascii="Roboto Condensed" w:eastAsia="Times New Roman" w:hAnsi="Roboto Condensed" w:cs="Times New Roman"/>
          <w:color w:val="2A2D31"/>
          <w:sz w:val="41"/>
          <w:szCs w:val="41"/>
          <w:lang w:eastAsia="fr-FR"/>
        </w:rPr>
        <w:t>Partie I : Théorique (11 pts)</w:t>
      </w:r>
    </w:p>
    <w:p w:rsidR="00D04DF9" w:rsidRPr="00D04DF9" w:rsidRDefault="00D04DF9" w:rsidP="00D04D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D04DF9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Un compilateur permet de :</w:t>
      </w:r>
    </w:p>
    <w:p w:rsidR="00D04DF9" w:rsidRPr="00D04DF9" w:rsidRDefault="00D04DF9" w:rsidP="00D04DF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D04DF9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Vérifier la syntaxe du programme.</w:t>
      </w:r>
    </w:p>
    <w:p w:rsidR="00D04DF9" w:rsidRPr="00D04DF9" w:rsidRDefault="00D04DF9" w:rsidP="00D04DF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D04DF9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Traduire le programme en langage machine.</w:t>
      </w:r>
    </w:p>
    <w:p w:rsidR="00D04DF9" w:rsidRPr="00D04DF9" w:rsidRDefault="00D04DF9" w:rsidP="00D04DF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D04DF9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Quelle est la différence entre le passage de paramètres d’une fonction par adresse et le passage de paramètres par valeur ? donner un exemple :</w:t>
      </w:r>
    </w:p>
    <w:p w:rsidR="00D04DF9" w:rsidRPr="00D04DF9" w:rsidRDefault="00D04DF9" w:rsidP="00D04DF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D04DF9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Dans le passage par valeur : la fonction utilise une copie des paramètres effectifs. Après appel de la fonction les paramètres effectifs gardent leurs valeurs initiales.</w:t>
      </w:r>
    </w:p>
    <w:p w:rsidR="00D04DF9" w:rsidRPr="00D04DF9" w:rsidRDefault="00D04DF9" w:rsidP="00D04DF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D04DF9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Dans le passage par adresse : la fonction utilise les adresses des paramètres effectifs. Alors ces paramètres peuvent changer après appel de la fonction</w:t>
      </w:r>
    </w:p>
    <w:p w:rsidR="00D04DF9" w:rsidRPr="00D04DF9" w:rsidRDefault="00D04DF9" w:rsidP="00D04DF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D04DF9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Exemple : Fonction Permuter</w:t>
      </w:r>
    </w:p>
    <w:p w:rsidR="00D04DF9" w:rsidRPr="00D04DF9" w:rsidRDefault="00D04DF9" w:rsidP="00D04DF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D04DF9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Citer quatre fonctions de la bibliothèque </w:t>
      </w:r>
      <w:proofErr w:type="spellStart"/>
      <w:r w:rsidRPr="00D04DF9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string.h</w:t>
      </w:r>
      <w:proofErr w:type="spellEnd"/>
      <w:r w:rsidRPr="00D04DF9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 :</w:t>
      </w:r>
    </w:p>
    <w:p w:rsidR="00D04DF9" w:rsidRPr="00D04DF9" w:rsidRDefault="00D04DF9" w:rsidP="00D04DF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proofErr w:type="spellStart"/>
      <w:r w:rsidRPr="00D04DF9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strlen</w:t>
      </w:r>
      <w:proofErr w:type="spellEnd"/>
      <w:r w:rsidRPr="00D04DF9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 </w:t>
      </w:r>
      <w:r w:rsidRPr="00D04DF9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: renvoie la longueur d’une chaine</w:t>
      </w:r>
    </w:p>
    <w:p w:rsidR="00D04DF9" w:rsidRPr="00D04DF9" w:rsidRDefault="00D04DF9" w:rsidP="00D04DF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D04DF9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strcpy </w:t>
      </w:r>
      <w:r w:rsidRPr="00D04DF9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: copie une chaine dans une autre</w:t>
      </w:r>
    </w:p>
    <w:p w:rsidR="00D04DF9" w:rsidRPr="00D04DF9" w:rsidRDefault="00D04DF9" w:rsidP="00D04DF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proofErr w:type="spellStart"/>
      <w:r w:rsidRPr="00D04DF9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strcmp</w:t>
      </w:r>
      <w:proofErr w:type="spellEnd"/>
      <w:r w:rsidRPr="00D04DF9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 </w:t>
      </w:r>
      <w:r w:rsidRPr="00D04DF9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: compare deux chaines</w:t>
      </w:r>
    </w:p>
    <w:p w:rsidR="00D04DF9" w:rsidRPr="00D04DF9" w:rsidRDefault="00D04DF9" w:rsidP="00D04DF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proofErr w:type="spellStart"/>
      <w:r w:rsidRPr="00D04DF9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strcat</w:t>
      </w:r>
      <w:proofErr w:type="spellEnd"/>
      <w:r w:rsidRPr="00D04DF9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 </w:t>
      </w:r>
      <w:r w:rsidRPr="00D04DF9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: concatène deux chaines</w:t>
      </w:r>
    </w:p>
    <w:p w:rsidR="00D04DF9" w:rsidRPr="00D04DF9" w:rsidRDefault="00D04DF9" w:rsidP="00D04DF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D04DF9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Que sera le résultat d’exécution des programmes suivants :</w:t>
      </w:r>
    </w:p>
    <w:p w:rsidR="00D04DF9" w:rsidRPr="00D04DF9" w:rsidRDefault="00D04DF9" w:rsidP="00D04DF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D04DF9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Programme 1 : </w:t>
      </w:r>
    </w:p>
    <w:p w:rsidR="00D04DF9" w:rsidRPr="00D04DF9" w:rsidRDefault="00D04DF9" w:rsidP="00D04DF9">
      <w:pPr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04DF9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eastAsia="fr-FR"/>
        </w:rPr>
        <w:t>int</w:t>
      </w:r>
      <w:r w:rsidRPr="00D04DF9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i </w:t>
      </w:r>
      <w:r w:rsidRPr="00D04DF9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=</w:t>
      </w:r>
      <w:r w:rsidRPr="00D04DF9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Pr="00D04DF9">
        <w:rPr>
          <w:rFonts w:ascii="Courier New" w:eastAsia="Times New Roman" w:hAnsi="Courier New" w:cs="Courier New"/>
          <w:color w:val="006666"/>
          <w:sz w:val="21"/>
          <w:szCs w:val="21"/>
          <w:lang w:eastAsia="fr-FR"/>
        </w:rPr>
        <w:t>10</w:t>
      </w:r>
      <w:r w:rsidRPr="00D04DF9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;</w:t>
      </w:r>
    </w:p>
    <w:p w:rsidR="00D04DF9" w:rsidRPr="00D04DF9" w:rsidRDefault="00D04DF9" w:rsidP="00D04DF9">
      <w:pPr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04DF9">
        <w:rPr>
          <w:rFonts w:ascii="Courier New" w:eastAsia="Times New Roman" w:hAnsi="Courier New" w:cs="Courier New"/>
          <w:color w:val="000088"/>
          <w:sz w:val="21"/>
          <w:szCs w:val="21"/>
          <w:lang w:eastAsia="fr-FR"/>
        </w:rPr>
        <w:t>for</w:t>
      </w:r>
      <w:r w:rsidRPr="00D04DF9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(</w:t>
      </w:r>
      <w:r w:rsidRPr="00D04DF9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i </w:t>
      </w:r>
      <w:r w:rsidRPr="00D04DF9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=</w:t>
      </w:r>
      <w:r w:rsidRPr="00D04DF9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Pr="00D04DF9">
        <w:rPr>
          <w:rFonts w:ascii="Courier New" w:eastAsia="Times New Roman" w:hAnsi="Courier New" w:cs="Courier New"/>
          <w:color w:val="006666"/>
          <w:sz w:val="21"/>
          <w:szCs w:val="21"/>
          <w:lang w:eastAsia="fr-FR"/>
        </w:rPr>
        <w:t>0</w:t>
      </w:r>
      <w:r w:rsidRPr="00D04DF9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;</w:t>
      </w:r>
      <w:r w:rsidRPr="00D04DF9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i </w:t>
      </w:r>
      <w:r w:rsidRPr="00D04DF9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&lt;</w:t>
      </w:r>
      <w:r w:rsidRPr="00D04DF9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Pr="00D04DF9">
        <w:rPr>
          <w:rFonts w:ascii="Courier New" w:eastAsia="Times New Roman" w:hAnsi="Courier New" w:cs="Courier New"/>
          <w:color w:val="006666"/>
          <w:sz w:val="21"/>
          <w:szCs w:val="21"/>
          <w:lang w:eastAsia="fr-FR"/>
        </w:rPr>
        <w:t>10</w:t>
      </w:r>
      <w:r w:rsidRPr="00D04DF9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;</w:t>
      </w:r>
      <w:r w:rsidRPr="00D04DF9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i</w:t>
      </w:r>
      <w:r w:rsidRPr="00D04DF9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++)</w:t>
      </w:r>
      <w:r w:rsidRPr="00D04DF9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</w:p>
    <w:p w:rsidR="00D04DF9" w:rsidRPr="00D04DF9" w:rsidRDefault="00D04DF9" w:rsidP="00D04D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r w:rsidRPr="00D04DF9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proofErr w:type="spellStart"/>
      <w:r w:rsidRPr="00D04DF9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printf</w:t>
      </w:r>
      <w:proofErr w:type="spellEnd"/>
      <w:r w:rsidRPr="00D04DF9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(</w:t>
      </w:r>
      <w:r w:rsidRPr="00D04DF9">
        <w:rPr>
          <w:rFonts w:ascii="Courier New" w:eastAsia="Times New Roman" w:hAnsi="Courier New" w:cs="Courier New"/>
          <w:color w:val="880000"/>
          <w:sz w:val="21"/>
          <w:szCs w:val="21"/>
          <w:lang w:eastAsia="fr-FR"/>
        </w:rPr>
        <w:t>"%d\n"</w:t>
      </w:r>
      <w:r w:rsidRPr="00D04DF9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,</w:t>
      </w:r>
      <w:r w:rsidRPr="00D04DF9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i</w:t>
      </w:r>
      <w:r w:rsidRPr="00D04DF9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);</w:t>
      </w:r>
    </w:p>
    <w:p w:rsidR="00D04DF9" w:rsidRPr="00D04DF9" w:rsidRDefault="00D04DF9" w:rsidP="00D04DF9">
      <w:pPr>
        <w:shd w:val="clear" w:color="auto" w:fill="FFFFFF"/>
        <w:spacing w:beforeAutospacing="1" w:after="0" w:afterAutospacing="1" w:line="240" w:lineRule="atLeast"/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</w:pPr>
      <w:r w:rsidRPr="00D04DF9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Résultat d’exécution :</w:t>
      </w:r>
    </w:p>
    <w:p w:rsidR="00D04DF9" w:rsidRPr="00D04DF9" w:rsidRDefault="00D04DF9" w:rsidP="00D04DF9">
      <w:pPr>
        <w:shd w:val="clear" w:color="auto" w:fill="000000"/>
        <w:spacing w:line="360" w:lineRule="atLeast"/>
        <w:rPr>
          <w:rFonts w:ascii="Consolas" w:eastAsia="Times New Roman" w:hAnsi="Consolas" w:cs="Consolas"/>
          <w:color w:val="FFFFFF"/>
          <w:lang w:eastAsia="fr-FR"/>
        </w:rPr>
      </w:pPr>
      <w:r w:rsidRPr="00D04DF9">
        <w:rPr>
          <w:rFonts w:ascii="Consolas" w:eastAsia="Times New Roman" w:hAnsi="Consolas" w:cs="Consolas"/>
          <w:color w:val="FFFFFF"/>
          <w:lang w:eastAsia="fr-FR"/>
        </w:rPr>
        <w:t>0</w:t>
      </w:r>
      <w:r w:rsidRPr="00D04DF9">
        <w:rPr>
          <w:rFonts w:ascii="Consolas" w:eastAsia="Times New Roman" w:hAnsi="Consolas" w:cs="Consolas"/>
          <w:color w:val="FFFFFF"/>
          <w:lang w:eastAsia="fr-FR"/>
        </w:rPr>
        <w:br/>
        <w:t>1</w:t>
      </w:r>
      <w:r w:rsidRPr="00D04DF9">
        <w:rPr>
          <w:rFonts w:ascii="Consolas" w:eastAsia="Times New Roman" w:hAnsi="Consolas" w:cs="Consolas"/>
          <w:color w:val="FFFFFF"/>
          <w:lang w:eastAsia="fr-FR"/>
        </w:rPr>
        <w:br/>
        <w:t>2</w:t>
      </w:r>
      <w:r w:rsidRPr="00D04DF9">
        <w:rPr>
          <w:rFonts w:ascii="Consolas" w:eastAsia="Times New Roman" w:hAnsi="Consolas" w:cs="Consolas"/>
          <w:color w:val="FFFFFF"/>
          <w:lang w:eastAsia="fr-FR"/>
        </w:rPr>
        <w:br/>
        <w:t>3</w:t>
      </w:r>
      <w:r w:rsidRPr="00D04DF9">
        <w:rPr>
          <w:rFonts w:ascii="Consolas" w:eastAsia="Times New Roman" w:hAnsi="Consolas" w:cs="Consolas"/>
          <w:color w:val="FFFFFF"/>
          <w:lang w:eastAsia="fr-FR"/>
        </w:rPr>
        <w:br/>
        <w:t>4</w:t>
      </w:r>
      <w:r w:rsidRPr="00D04DF9">
        <w:rPr>
          <w:rFonts w:ascii="Consolas" w:eastAsia="Times New Roman" w:hAnsi="Consolas" w:cs="Consolas"/>
          <w:color w:val="FFFFFF"/>
          <w:lang w:eastAsia="fr-FR"/>
        </w:rPr>
        <w:br/>
        <w:t>5</w:t>
      </w:r>
      <w:r w:rsidRPr="00D04DF9">
        <w:rPr>
          <w:rFonts w:ascii="Consolas" w:eastAsia="Times New Roman" w:hAnsi="Consolas" w:cs="Consolas"/>
          <w:color w:val="FFFFFF"/>
          <w:lang w:eastAsia="fr-FR"/>
        </w:rPr>
        <w:br/>
        <w:t>6</w:t>
      </w:r>
      <w:r w:rsidRPr="00D04DF9">
        <w:rPr>
          <w:rFonts w:ascii="Consolas" w:eastAsia="Times New Roman" w:hAnsi="Consolas" w:cs="Consolas"/>
          <w:color w:val="FFFFFF"/>
          <w:lang w:eastAsia="fr-FR"/>
        </w:rPr>
        <w:br/>
        <w:t>7</w:t>
      </w:r>
      <w:r w:rsidRPr="00D04DF9">
        <w:rPr>
          <w:rFonts w:ascii="Consolas" w:eastAsia="Times New Roman" w:hAnsi="Consolas" w:cs="Consolas"/>
          <w:color w:val="FFFFFF"/>
          <w:lang w:eastAsia="fr-FR"/>
        </w:rPr>
        <w:br/>
        <w:t>8</w:t>
      </w:r>
      <w:r w:rsidRPr="00D04DF9">
        <w:rPr>
          <w:rFonts w:ascii="Consolas" w:eastAsia="Times New Roman" w:hAnsi="Consolas" w:cs="Consolas"/>
          <w:color w:val="FFFFFF"/>
          <w:lang w:eastAsia="fr-FR"/>
        </w:rPr>
        <w:br/>
        <w:t>9</w:t>
      </w:r>
    </w:p>
    <w:p w:rsidR="00D04DF9" w:rsidRPr="00D04DF9" w:rsidRDefault="00D04DF9" w:rsidP="00D04DF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D04DF9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lastRenderedPageBreak/>
        <w:t>Programme 2 : </w:t>
      </w:r>
    </w:p>
    <w:p w:rsidR="00D04DF9" w:rsidRPr="00D04DF9" w:rsidRDefault="00D04DF9" w:rsidP="00D04D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212121"/>
          <w:sz w:val="21"/>
          <w:szCs w:val="21"/>
          <w:lang w:val="en-US" w:eastAsia="fr-FR"/>
        </w:rPr>
      </w:pPr>
      <w:r w:rsidRPr="00D04DF9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</w:t>
      </w:r>
      <w:r w:rsidRPr="00D04DF9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val="en-US" w:eastAsia="fr-FR"/>
        </w:rPr>
        <w:t>int</w:t>
      </w:r>
      <w:r w:rsidRPr="00D04DF9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i </w:t>
      </w:r>
      <w:r w:rsidRPr="00D04DF9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=</w:t>
      </w:r>
      <w:r w:rsidRPr="00D04DF9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</w:t>
      </w:r>
      <w:r w:rsidRPr="00D04DF9">
        <w:rPr>
          <w:rFonts w:ascii="Courier New" w:eastAsia="Times New Roman" w:hAnsi="Courier New" w:cs="Courier New"/>
          <w:color w:val="006666"/>
          <w:sz w:val="21"/>
          <w:szCs w:val="21"/>
          <w:lang w:val="en-US" w:eastAsia="fr-FR"/>
        </w:rPr>
        <w:t>0</w:t>
      </w:r>
      <w:r w:rsidRPr="00D04DF9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;</w:t>
      </w:r>
      <w:r w:rsidRPr="00D04DF9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</w:t>
      </w:r>
      <w:r w:rsidRPr="00D04DF9">
        <w:rPr>
          <w:rFonts w:ascii="Courier New" w:eastAsia="Times New Roman" w:hAnsi="Courier New" w:cs="Courier New"/>
          <w:color w:val="212121"/>
          <w:sz w:val="21"/>
          <w:szCs w:val="21"/>
          <w:lang w:val="en-US" w:eastAsia="fr-FR"/>
        </w:rPr>
        <w:br/>
      </w:r>
      <w:r w:rsidRPr="00D04DF9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</w:t>
      </w:r>
      <w:r w:rsidRPr="00D04DF9">
        <w:rPr>
          <w:rFonts w:ascii="Courier New" w:eastAsia="Times New Roman" w:hAnsi="Courier New" w:cs="Courier New"/>
          <w:color w:val="000088"/>
          <w:sz w:val="21"/>
          <w:szCs w:val="21"/>
          <w:lang w:val="en-US" w:eastAsia="fr-FR"/>
        </w:rPr>
        <w:t>while</w:t>
      </w:r>
      <w:r w:rsidRPr="00D04DF9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(</w:t>
      </w:r>
      <w:r w:rsidRPr="00D04DF9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i </w:t>
      </w:r>
      <w:r w:rsidRPr="00D04DF9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&lt;</w:t>
      </w:r>
      <w:r w:rsidRPr="00D04DF9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</w:t>
      </w:r>
      <w:r w:rsidRPr="00D04DF9">
        <w:rPr>
          <w:rFonts w:ascii="Courier New" w:eastAsia="Times New Roman" w:hAnsi="Courier New" w:cs="Courier New"/>
          <w:color w:val="006666"/>
          <w:sz w:val="21"/>
          <w:szCs w:val="21"/>
          <w:lang w:val="en-US" w:eastAsia="fr-FR"/>
        </w:rPr>
        <w:t>10</w:t>
      </w:r>
      <w:r w:rsidRPr="00D04DF9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);</w:t>
      </w:r>
      <w:r w:rsidRPr="00D04DF9">
        <w:rPr>
          <w:rFonts w:ascii="Courier New" w:eastAsia="Times New Roman" w:hAnsi="Courier New" w:cs="Courier New"/>
          <w:color w:val="212121"/>
          <w:sz w:val="21"/>
          <w:szCs w:val="21"/>
          <w:lang w:val="en-US" w:eastAsia="fr-FR"/>
        </w:rPr>
        <w:br/>
      </w:r>
      <w:r w:rsidRPr="00D04DF9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  i</w:t>
      </w:r>
      <w:r w:rsidRPr="00D04DF9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++;</w:t>
      </w:r>
      <w:r w:rsidRPr="00D04DF9">
        <w:rPr>
          <w:rFonts w:ascii="Courier New" w:eastAsia="Times New Roman" w:hAnsi="Courier New" w:cs="Courier New"/>
          <w:color w:val="212121"/>
          <w:sz w:val="21"/>
          <w:szCs w:val="21"/>
          <w:lang w:val="en-US" w:eastAsia="fr-FR"/>
        </w:rPr>
        <w:br/>
      </w:r>
      <w:r w:rsidRPr="00D04DF9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  printf</w:t>
      </w:r>
      <w:r w:rsidRPr="00D04DF9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(</w:t>
      </w:r>
      <w:r w:rsidRPr="00D04DF9">
        <w:rPr>
          <w:rFonts w:ascii="Courier New" w:eastAsia="Times New Roman" w:hAnsi="Courier New" w:cs="Courier New"/>
          <w:color w:val="880000"/>
          <w:sz w:val="21"/>
          <w:szCs w:val="21"/>
          <w:lang w:val="en-US" w:eastAsia="fr-FR"/>
        </w:rPr>
        <w:t>"%d\n"</w:t>
      </w:r>
      <w:r w:rsidRPr="00D04DF9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,</w:t>
      </w:r>
      <w:r w:rsidRPr="00D04DF9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i</w:t>
      </w:r>
      <w:r w:rsidRPr="00D04DF9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);</w:t>
      </w:r>
    </w:p>
    <w:p w:rsidR="00D04DF9" w:rsidRPr="00D04DF9" w:rsidRDefault="00D04DF9" w:rsidP="00D04DF9">
      <w:pPr>
        <w:shd w:val="clear" w:color="auto" w:fill="FFFFFF"/>
        <w:spacing w:beforeAutospacing="1" w:after="0" w:afterAutospacing="1" w:line="240" w:lineRule="atLeast"/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</w:pPr>
      <w:r w:rsidRPr="00D04DF9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Résultat d’exécution :</w:t>
      </w:r>
    </w:p>
    <w:p w:rsidR="00D04DF9" w:rsidRPr="00D04DF9" w:rsidRDefault="00D04DF9" w:rsidP="00D04DF9">
      <w:pPr>
        <w:shd w:val="clear" w:color="auto" w:fill="FFF7F8"/>
        <w:spacing w:line="360" w:lineRule="atLeast"/>
        <w:rPr>
          <w:rFonts w:ascii="Roboto" w:eastAsia="Times New Roman" w:hAnsi="Roboto" w:cs="Times New Roman"/>
          <w:color w:val="D83044"/>
          <w:sz w:val="24"/>
          <w:szCs w:val="24"/>
          <w:lang w:eastAsia="fr-FR"/>
        </w:rPr>
      </w:pPr>
      <w:r w:rsidRPr="00D04DF9">
        <w:rPr>
          <w:rFonts w:ascii="Roboto" w:eastAsia="Times New Roman" w:hAnsi="Roboto" w:cs="Times New Roman"/>
          <w:color w:val="D83044"/>
          <w:sz w:val="24"/>
          <w:szCs w:val="24"/>
          <w:lang w:eastAsia="fr-FR"/>
        </w:rPr>
        <w:t>Boucle infinie!!</w:t>
      </w:r>
    </w:p>
    <w:p w:rsidR="00D04DF9" w:rsidRPr="00D04DF9" w:rsidRDefault="00D04DF9" w:rsidP="00D04DF9">
      <w:pPr>
        <w:shd w:val="clear" w:color="auto" w:fill="6AB0DE"/>
        <w:spacing w:beforeAutospacing="1" w:after="0" w:afterAutospacing="1" w:line="360" w:lineRule="atLeast"/>
        <w:rPr>
          <w:rFonts w:ascii="Roboto" w:eastAsia="Times New Roman" w:hAnsi="Roboto" w:cs="Times New Roman"/>
          <w:b/>
          <w:bCs/>
          <w:color w:val="FFFFFF"/>
          <w:sz w:val="24"/>
          <w:szCs w:val="24"/>
          <w:lang w:eastAsia="fr-FR"/>
        </w:rPr>
      </w:pPr>
      <w:r w:rsidRPr="00D04DF9">
        <w:rPr>
          <w:rFonts w:ascii="Roboto" w:eastAsia="Times New Roman" w:hAnsi="Roboto" w:cs="Times New Roman"/>
          <w:b/>
          <w:bCs/>
          <w:color w:val="FFFFFF"/>
          <w:sz w:val="24"/>
          <w:szCs w:val="24"/>
          <w:lang w:eastAsia="fr-FR"/>
        </w:rPr>
        <w:t> Notes</w:t>
      </w:r>
    </w:p>
    <w:p w:rsidR="00D04DF9" w:rsidRPr="00D04DF9" w:rsidRDefault="00D04DF9" w:rsidP="00D04DF9">
      <w:pPr>
        <w:numPr>
          <w:ilvl w:val="1"/>
          <w:numId w:val="3"/>
        </w:numPr>
        <w:shd w:val="clear" w:color="auto" w:fill="E7F2FA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D04DF9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Notez bien la présence d'un point-virgule à la fin des parenthèses de la boucle </w:t>
      </w:r>
      <w:proofErr w:type="spellStart"/>
      <w:r w:rsidRPr="00D04DF9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while</w:t>
      </w:r>
      <w:proofErr w:type="spellEnd"/>
      <w:r w:rsidRPr="00D04DF9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, ce qui produira une boucle infinie puisque i sera toujours inférieur à 10.</w:t>
      </w:r>
    </w:p>
    <w:p w:rsidR="00D04DF9" w:rsidRPr="00D04DF9" w:rsidRDefault="00D04DF9" w:rsidP="00D04DF9">
      <w:pPr>
        <w:numPr>
          <w:ilvl w:val="1"/>
          <w:numId w:val="3"/>
        </w:numPr>
        <w:shd w:val="clear" w:color="auto" w:fill="E7F2FA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D04DF9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Sans le point-virgule, ce programme affichera le nombre 10.</w:t>
      </w:r>
    </w:p>
    <w:p w:rsidR="00D04DF9" w:rsidRPr="00D04DF9" w:rsidRDefault="00D04DF9" w:rsidP="00D04DF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D04DF9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Programme 3 : </w:t>
      </w:r>
    </w:p>
    <w:p w:rsidR="00D04DF9" w:rsidRPr="00D04DF9" w:rsidRDefault="00D04DF9" w:rsidP="00D04D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212121"/>
          <w:sz w:val="21"/>
          <w:szCs w:val="21"/>
          <w:lang w:val="en-US" w:eastAsia="fr-FR"/>
        </w:rPr>
      </w:pPr>
      <w:r w:rsidRPr="00D04DF9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</w:t>
      </w:r>
      <w:r w:rsidRPr="00D04DF9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val="en-US" w:eastAsia="fr-FR"/>
        </w:rPr>
        <w:t>int</w:t>
      </w:r>
      <w:r w:rsidRPr="00D04DF9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i </w:t>
      </w:r>
      <w:r w:rsidRPr="00D04DF9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=</w:t>
      </w:r>
      <w:r w:rsidRPr="00D04DF9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</w:t>
      </w:r>
      <w:r w:rsidRPr="00D04DF9">
        <w:rPr>
          <w:rFonts w:ascii="Courier New" w:eastAsia="Times New Roman" w:hAnsi="Courier New" w:cs="Courier New"/>
          <w:color w:val="006666"/>
          <w:sz w:val="21"/>
          <w:szCs w:val="21"/>
          <w:lang w:val="en-US" w:eastAsia="fr-FR"/>
        </w:rPr>
        <w:t>0</w:t>
      </w:r>
      <w:r w:rsidRPr="00D04DF9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,</w:t>
      </w:r>
      <w:r w:rsidRPr="00D04DF9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j </w:t>
      </w:r>
      <w:r w:rsidRPr="00D04DF9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=</w:t>
      </w:r>
      <w:r w:rsidRPr="00D04DF9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</w:t>
      </w:r>
      <w:r w:rsidRPr="00D04DF9">
        <w:rPr>
          <w:rFonts w:ascii="Courier New" w:eastAsia="Times New Roman" w:hAnsi="Courier New" w:cs="Courier New"/>
          <w:color w:val="006666"/>
          <w:sz w:val="21"/>
          <w:szCs w:val="21"/>
          <w:lang w:val="en-US" w:eastAsia="fr-FR"/>
        </w:rPr>
        <w:t>10</w:t>
      </w:r>
      <w:r w:rsidRPr="00D04DF9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;</w:t>
      </w:r>
      <w:r w:rsidRPr="00D04DF9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</w:t>
      </w:r>
      <w:r w:rsidRPr="00D04DF9">
        <w:rPr>
          <w:rFonts w:ascii="Courier New" w:eastAsia="Times New Roman" w:hAnsi="Courier New" w:cs="Courier New"/>
          <w:color w:val="212121"/>
          <w:sz w:val="21"/>
          <w:szCs w:val="21"/>
          <w:lang w:val="en-US" w:eastAsia="fr-FR"/>
        </w:rPr>
        <w:br/>
      </w:r>
      <w:r w:rsidRPr="00D04DF9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</w:t>
      </w:r>
      <w:r w:rsidRPr="00D04DF9">
        <w:rPr>
          <w:rFonts w:ascii="Courier New" w:eastAsia="Times New Roman" w:hAnsi="Courier New" w:cs="Courier New"/>
          <w:color w:val="000088"/>
          <w:sz w:val="21"/>
          <w:szCs w:val="21"/>
          <w:lang w:val="en-US" w:eastAsia="fr-FR"/>
        </w:rPr>
        <w:t>do</w:t>
      </w:r>
      <w:r w:rsidRPr="00D04DF9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{</w:t>
      </w:r>
      <w:r w:rsidRPr="00D04DF9">
        <w:rPr>
          <w:rFonts w:ascii="Courier New" w:eastAsia="Times New Roman" w:hAnsi="Courier New" w:cs="Courier New"/>
          <w:color w:val="212121"/>
          <w:sz w:val="21"/>
          <w:szCs w:val="21"/>
          <w:lang w:val="en-US" w:eastAsia="fr-FR"/>
        </w:rPr>
        <w:br/>
      </w:r>
      <w:r w:rsidRPr="00D04DF9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 printf</w:t>
      </w:r>
      <w:r w:rsidRPr="00D04DF9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(</w:t>
      </w:r>
      <w:r w:rsidRPr="00D04DF9">
        <w:rPr>
          <w:rFonts w:ascii="Courier New" w:eastAsia="Times New Roman" w:hAnsi="Courier New" w:cs="Courier New"/>
          <w:color w:val="880000"/>
          <w:sz w:val="21"/>
          <w:szCs w:val="21"/>
          <w:lang w:val="en-US" w:eastAsia="fr-FR"/>
        </w:rPr>
        <w:t>"%d\n"</w:t>
      </w:r>
      <w:r w:rsidRPr="00D04DF9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,</w:t>
      </w:r>
      <w:r w:rsidRPr="00D04DF9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i</w:t>
      </w:r>
      <w:r w:rsidRPr="00D04DF9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);</w:t>
      </w:r>
      <w:r w:rsidRPr="00D04DF9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</w:t>
      </w:r>
      <w:r w:rsidRPr="00D04DF9">
        <w:rPr>
          <w:rFonts w:ascii="Courier New" w:eastAsia="Times New Roman" w:hAnsi="Courier New" w:cs="Courier New"/>
          <w:color w:val="212121"/>
          <w:sz w:val="21"/>
          <w:szCs w:val="21"/>
          <w:lang w:val="en-US" w:eastAsia="fr-FR"/>
        </w:rPr>
        <w:br/>
      </w:r>
      <w:r w:rsidRPr="00D04DF9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 i</w:t>
      </w:r>
      <w:r w:rsidRPr="00D04DF9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++;</w:t>
      </w:r>
      <w:r w:rsidRPr="00D04DF9">
        <w:rPr>
          <w:rFonts w:ascii="Courier New" w:eastAsia="Times New Roman" w:hAnsi="Courier New" w:cs="Courier New"/>
          <w:color w:val="212121"/>
          <w:sz w:val="21"/>
          <w:szCs w:val="21"/>
          <w:lang w:val="en-US" w:eastAsia="fr-FR"/>
        </w:rPr>
        <w:br/>
      </w:r>
      <w:r w:rsidRPr="00D04DF9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 j </w:t>
      </w:r>
      <w:r w:rsidRPr="00D04DF9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=</w:t>
      </w:r>
      <w:r w:rsidRPr="00D04DF9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i </w:t>
      </w:r>
      <w:r w:rsidRPr="00D04DF9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+</w:t>
      </w:r>
      <w:r w:rsidRPr="00D04DF9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j</w:t>
      </w:r>
      <w:r w:rsidRPr="00D04DF9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;</w:t>
      </w:r>
      <w:r w:rsidRPr="00D04DF9">
        <w:rPr>
          <w:rFonts w:ascii="Courier New" w:eastAsia="Times New Roman" w:hAnsi="Courier New" w:cs="Courier New"/>
          <w:color w:val="212121"/>
          <w:sz w:val="21"/>
          <w:szCs w:val="21"/>
          <w:lang w:val="en-US" w:eastAsia="fr-FR"/>
        </w:rPr>
        <w:br/>
      </w:r>
      <w:r w:rsidRPr="00D04DF9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</w:t>
      </w:r>
      <w:r w:rsidRPr="00D04DF9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}</w:t>
      </w:r>
      <w:r w:rsidRPr="00D04DF9">
        <w:rPr>
          <w:rFonts w:ascii="Courier New" w:eastAsia="Times New Roman" w:hAnsi="Courier New" w:cs="Courier New"/>
          <w:color w:val="000088"/>
          <w:sz w:val="21"/>
          <w:szCs w:val="21"/>
          <w:lang w:val="en-US" w:eastAsia="fr-FR"/>
        </w:rPr>
        <w:t>while</w:t>
      </w:r>
      <w:r w:rsidRPr="00D04DF9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((</w:t>
      </w:r>
      <w:r w:rsidRPr="00D04DF9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i </w:t>
      </w:r>
      <w:r w:rsidRPr="00D04DF9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&lt;</w:t>
      </w:r>
      <w:r w:rsidRPr="00D04DF9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</w:t>
      </w:r>
      <w:r w:rsidRPr="00D04DF9">
        <w:rPr>
          <w:rFonts w:ascii="Courier New" w:eastAsia="Times New Roman" w:hAnsi="Courier New" w:cs="Courier New"/>
          <w:color w:val="006666"/>
          <w:sz w:val="21"/>
          <w:szCs w:val="21"/>
          <w:lang w:val="en-US" w:eastAsia="fr-FR"/>
        </w:rPr>
        <w:t>10</w:t>
      </w:r>
      <w:r w:rsidRPr="00D04DF9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)</w:t>
      </w:r>
      <w:r w:rsidRPr="00D04DF9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</w:t>
      </w:r>
      <w:r w:rsidRPr="00D04DF9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&amp;&amp;</w:t>
      </w:r>
      <w:r w:rsidRPr="00D04DF9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</w:t>
      </w:r>
      <w:r w:rsidRPr="00D04DF9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(</w:t>
      </w:r>
      <w:r w:rsidRPr="00D04DF9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j </w:t>
      </w:r>
      <w:r w:rsidRPr="00D04DF9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&lt;</w:t>
      </w:r>
      <w:r w:rsidRPr="00D04DF9">
        <w:rPr>
          <w:rFonts w:ascii="Courier New" w:eastAsia="Times New Roman" w:hAnsi="Courier New" w:cs="Courier New"/>
          <w:color w:val="006666"/>
          <w:sz w:val="21"/>
          <w:szCs w:val="21"/>
          <w:lang w:val="en-US" w:eastAsia="fr-FR"/>
        </w:rPr>
        <w:t>20</w:t>
      </w:r>
      <w:r w:rsidRPr="00D04DF9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));</w:t>
      </w:r>
    </w:p>
    <w:p w:rsidR="00D04DF9" w:rsidRPr="00D04DF9" w:rsidRDefault="00D04DF9" w:rsidP="00D04DF9">
      <w:pPr>
        <w:shd w:val="clear" w:color="auto" w:fill="FFFFFF"/>
        <w:spacing w:beforeAutospacing="1" w:after="0" w:afterAutospacing="1" w:line="240" w:lineRule="atLeast"/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</w:pPr>
      <w:r w:rsidRPr="00D04DF9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Résultat d’exécution :</w:t>
      </w:r>
    </w:p>
    <w:p w:rsidR="00D04DF9" w:rsidRPr="00D04DF9" w:rsidRDefault="00D04DF9" w:rsidP="00D04DF9">
      <w:pPr>
        <w:shd w:val="clear" w:color="auto" w:fill="000000"/>
        <w:spacing w:line="360" w:lineRule="atLeast"/>
        <w:rPr>
          <w:rFonts w:ascii="Consolas" w:eastAsia="Times New Roman" w:hAnsi="Consolas" w:cs="Consolas"/>
          <w:color w:val="FFFFFF"/>
          <w:lang w:eastAsia="fr-FR"/>
        </w:rPr>
      </w:pPr>
      <w:r w:rsidRPr="00D04DF9">
        <w:rPr>
          <w:rFonts w:ascii="Consolas" w:eastAsia="Times New Roman" w:hAnsi="Consolas" w:cs="Consolas"/>
          <w:color w:val="FFFFFF"/>
          <w:lang w:eastAsia="fr-FR"/>
        </w:rPr>
        <w:t>0</w:t>
      </w:r>
      <w:r w:rsidRPr="00D04DF9">
        <w:rPr>
          <w:rFonts w:ascii="Consolas" w:eastAsia="Times New Roman" w:hAnsi="Consolas" w:cs="Consolas"/>
          <w:color w:val="FFFFFF"/>
          <w:lang w:eastAsia="fr-FR"/>
        </w:rPr>
        <w:br/>
        <w:t>1</w:t>
      </w:r>
      <w:r w:rsidRPr="00D04DF9">
        <w:rPr>
          <w:rFonts w:ascii="Consolas" w:eastAsia="Times New Roman" w:hAnsi="Consolas" w:cs="Consolas"/>
          <w:color w:val="FFFFFF"/>
          <w:lang w:eastAsia="fr-FR"/>
        </w:rPr>
        <w:br/>
        <w:t>2</w:t>
      </w:r>
      <w:r w:rsidRPr="00D04DF9">
        <w:rPr>
          <w:rFonts w:ascii="Consolas" w:eastAsia="Times New Roman" w:hAnsi="Consolas" w:cs="Consolas"/>
          <w:color w:val="FFFFFF"/>
          <w:lang w:eastAsia="fr-FR"/>
        </w:rPr>
        <w:br/>
        <w:t>3</w:t>
      </w:r>
    </w:p>
    <w:p w:rsidR="00D04DF9" w:rsidRPr="00D04DF9" w:rsidRDefault="00D04DF9" w:rsidP="00D04DF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rPr>
          <w:ins w:id="0" w:author="Unknown"/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ins w:id="1" w:author="Unknown">
        <w:r w:rsidRPr="00D04DF9">
          <w:rPr>
            <w:rFonts w:ascii="Roboto" w:eastAsia="Times New Roman" w:hAnsi="Roboto" w:cs="Times New Roman"/>
            <w:b/>
            <w:bCs/>
            <w:color w:val="212121"/>
            <w:sz w:val="24"/>
            <w:szCs w:val="24"/>
            <w:lang w:eastAsia="fr-FR"/>
          </w:rPr>
          <w:t>Programme 4 : </w:t>
        </w:r>
      </w:ins>
    </w:p>
    <w:p w:rsidR="00D04DF9" w:rsidRPr="00D04DF9" w:rsidRDefault="00D04DF9" w:rsidP="00D04D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ins w:id="2" w:author="Unknown"/>
          <w:rFonts w:ascii="Courier New" w:eastAsia="Times New Roman" w:hAnsi="Courier New" w:cs="Courier New"/>
          <w:color w:val="212121"/>
          <w:sz w:val="21"/>
          <w:szCs w:val="21"/>
          <w:lang w:val="en-US" w:eastAsia="fr-FR"/>
        </w:rPr>
      </w:pPr>
      <w:ins w:id="3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val="en-US" w:eastAsia="fr-FR"/>
          </w:rPr>
          <w:t xml:space="preserve"> </w:t>
        </w:r>
        <w:r w:rsidRPr="00D04DF9">
          <w:rPr>
            <w:rFonts w:ascii="Courier New" w:eastAsia="Times New Roman" w:hAnsi="Courier New" w:cs="Courier New"/>
            <w:b/>
            <w:bCs/>
            <w:color w:val="660066"/>
            <w:sz w:val="21"/>
            <w:szCs w:val="21"/>
            <w:lang w:val="en-US" w:eastAsia="fr-FR"/>
          </w:rPr>
          <w:t>int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val="en-US" w:eastAsia="fr-FR"/>
          </w:rPr>
          <w:t xml:space="preserve"> i 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val="en-US" w:eastAsia="fr-FR"/>
          </w:rPr>
          <w:t>=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val="en-US" w:eastAsia="fr-FR"/>
          </w:rPr>
          <w:t xml:space="preserve"> </w:t>
        </w:r>
        <w:r w:rsidRPr="00D04DF9">
          <w:rPr>
            <w:rFonts w:ascii="Courier New" w:eastAsia="Times New Roman" w:hAnsi="Courier New" w:cs="Courier New"/>
            <w:color w:val="006666"/>
            <w:sz w:val="21"/>
            <w:szCs w:val="21"/>
            <w:lang w:val="en-US" w:eastAsia="fr-FR"/>
          </w:rPr>
          <w:t>1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val="en-US" w:eastAsia="fr-FR"/>
          </w:rPr>
          <w:t>;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val="en-US" w:eastAsia="fr-FR"/>
          </w:rPr>
          <w:t xml:space="preserve"> </w:t>
        </w:r>
        <w:r w:rsidRPr="00D04DF9">
          <w:rPr>
            <w:rFonts w:ascii="Courier New" w:eastAsia="Times New Roman" w:hAnsi="Courier New" w:cs="Courier New"/>
            <w:color w:val="212121"/>
            <w:sz w:val="21"/>
            <w:szCs w:val="21"/>
            <w:lang w:val="en-US" w:eastAsia="fr-FR"/>
          </w:rPr>
          <w:br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val="en-US" w:eastAsia="fr-FR"/>
          </w:rPr>
          <w:t xml:space="preserve"> </w:t>
        </w:r>
        <w:r w:rsidRPr="00D04DF9">
          <w:rPr>
            <w:rFonts w:ascii="Courier New" w:eastAsia="Times New Roman" w:hAnsi="Courier New" w:cs="Courier New"/>
            <w:color w:val="000088"/>
            <w:sz w:val="21"/>
            <w:szCs w:val="21"/>
            <w:lang w:val="en-US" w:eastAsia="fr-FR"/>
          </w:rPr>
          <w:t>switch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val="en-US" w:eastAsia="fr-FR"/>
          </w:rPr>
          <w:t>(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val="en-US" w:eastAsia="fr-FR"/>
          </w:rPr>
          <w:t>i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val="en-US" w:eastAsia="fr-FR"/>
          </w:rPr>
          <w:t>){</w:t>
        </w:r>
        <w:r w:rsidRPr="00D04DF9">
          <w:rPr>
            <w:rFonts w:ascii="Courier New" w:eastAsia="Times New Roman" w:hAnsi="Courier New" w:cs="Courier New"/>
            <w:color w:val="212121"/>
            <w:sz w:val="21"/>
            <w:szCs w:val="21"/>
            <w:lang w:val="en-US" w:eastAsia="fr-FR"/>
          </w:rPr>
          <w:br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val="en-US" w:eastAsia="fr-FR"/>
          </w:rPr>
          <w:t xml:space="preserve">   </w:t>
        </w:r>
        <w:r w:rsidRPr="00D04DF9">
          <w:rPr>
            <w:rFonts w:ascii="Courier New" w:eastAsia="Times New Roman" w:hAnsi="Courier New" w:cs="Courier New"/>
            <w:color w:val="000088"/>
            <w:sz w:val="21"/>
            <w:szCs w:val="21"/>
            <w:lang w:val="en-US" w:eastAsia="fr-FR"/>
          </w:rPr>
          <w:t>case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val="en-US" w:eastAsia="fr-FR"/>
          </w:rPr>
          <w:t xml:space="preserve"> </w:t>
        </w:r>
        <w:r w:rsidRPr="00D04DF9">
          <w:rPr>
            <w:rFonts w:ascii="Courier New" w:eastAsia="Times New Roman" w:hAnsi="Courier New" w:cs="Courier New"/>
            <w:color w:val="006666"/>
            <w:sz w:val="21"/>
            <w:szCs w:val="21"/>
            <w:lang w:val="en-US" w:eastAsia="fr-FR"/>
          </w:rPr>
          <w:t>0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val="en-US" w:eastAsia="fr-FR"/>
          </w:rPr>
          <w:t xml:space="preserve"> 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val="en-US" w:eastAsia="fr-FR"/>
          </w:rPr>
          <w:t>: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val="en-US" w:eastAsia="fr-FR"/>
          </w:rPr>
          <w:t xml:space="preserve"> puts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val="en-US" w:eastAsia="fr-FR"/>
          </w:rPr>
          <w:t>(</w:t>
        </w:r>
        <w:r w:rsidRPr="00D04DF9">
          <w:rPr>
            <w:rFonts w:ascii="Courier New" w:eastAsia="Times New Roman" w:hAnsi="Courier New" w:cs="Courier New"/>
            <w:color w:val="880000"/>
            <w:sz w:val="21"/>
            <w:szCs w:val="21"/>
            <w:lang w:val="en-US" w:eastAsia="fr-FR"/>
          </w:rPr>
          <w:t>"0"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val="en-US" w:eastAsia="fr-FR"/>
          </w:rPr>
          <w:t>);</w:t>
        </w:r>
        <w:r w:rsidRPr="00D04DF9">
          <w:rPr>
            <w:rFonts w:ascii="Courier New" w:eastAsia="Times New Roman" w:hAnsi="Courier New" w:cs="Courier New"/>
            <w:color w:val="212121"/>
            <w:sz w:val="21"/>
            <w:szCs w:val="21"/>
            <w:lang w:val="en-US" w:eastAsia="fr-FR"/>
          </w:rPr>
          <w:br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val="en-US" w:eastAsia="fr-FR"/>
          </w:rPr>
          <w:t xml:space="preserve">   </w:t>
        </w:r>
        <w:r w:rsidRPr="00D04DF9">
          <w:rPr>
            <w:rFonts w:ascii="Courier New" w:eastAsia="Times New Roman" w:hAnsi="Courier New" w:cs="Courier New"/>
            <w:color w:val="000088"/>
            <w:sz w:val="21"/>
            <w:szCs w:val="21"/>
            <w:lang w:val="en-US" w:eastAsia="fr-FR"/>
          </w:rPr>
          <w:t>case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val="en-US" w:eastAsia="fr-FR"/>
          </w:rPr>
          <w:t xml:space="preserve"> </w:t>
        </w:r>
        <w:r w:rsidRPr="00D04DF9">
          <w:rPr>
            <w:rFonts w:ascii="Courier New" w:eastAsia="Times New Roman" w:hAnsi="Courier New" w:cs="Courier New"/>
            <w:color w:val="006666"/>
            <w:sz w:val="21"/>
            <w:szCs w:val="21"/>
            <w:lang w:val="en-US" w:eastAsia="fr-FR"/>
          </w:rPr>
          <w:t>1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val="en-US" w:eastAsia="fr-FR"/>
          </w:rPr>
          <w:t xml:space="preserve"> 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val="en-US" w:eastAsia="fr-FR"/>
          </w:rPr>
          <w:t>: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val="en-US" w:eastAsia="fr-FR"/>
          </w:rPr>
          <w:t xml:space="preserve"> puts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val="en-US" w:eastAsia="fr-FR"/>
          </w:rPr>
          <w:t>(</w:t>
        </w:r>
        <w:r w:rsidRPr="00D04DF9">
          <w:rPr>
            <w:rFonts w:ascii="Courier New" w:eastAsia="Times New Roman" w:hAnsi="Courier New" w:cs="Courier New"/>
            <w:color w:val="880000"/>
            <w:sz w:val="21"/>
            <w:szCs w:val="21"/>
            <w:lang w:val="en-US" w:eastAsia="fr-FR"/>
          </w:rPr>
          <w:t>"1"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val="en-US" w:eastAsia="fr-FR"/>
          </w:rPr>
          <w:t>);</w:t>
        </w:r>
        <w:r w:rsidRPr="00D04DF9">
          <w:rPr>
            <w:rFonts w:ascii="Courier New" w:eastAsia="Times New Roman" w:hAnsi="Courier New" w:cs="Courier New"/>
            <w:color w:val="212121"/>
            <w:sz w:val="21"/>
            <w:szCs w:val="21"/>
            <w:lang w:val="en-US" w:eastAsia="fr-FR"/>
          </w:rPr>
          <w:br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val="en-US" w:eastAsia="fr-FR"/>
          </w:rPr>
          <w:t xml:space="preserve">   </w:t>
        </w:r>
        <w:r w:rsidRPr="00D04DF9">
          <w:rPr>
            <w:rFonts w:ascii="Courier New" w:eastAsia="Times New Roman" w:hAnsi="Courier New" w:cs="Courier New"/>
            <w:color w:val="000088"/>
            <w:sz w:val="21"/>
            <w:szCs w:val="21"/>
            <w:lang w:val="en-US" w:eastAsia="fr-FR"/>
          </w:rPr>
          <w:t>case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val="en-US" w:eastAsia="fr-FR"/>
          </w:rPr>
          <w:t xml:space="preserve"> </w:t>
        </w:r>
        <w:r w:rsidRPr="00D04DF9">
          <w:rPr>
            <w:rFonts w:ascii="Courier New" w:eastAsia="Times New Roman" w:hAnsi="Courier New" w:cs="Courier New"/>
            <w:color w:val="006666"/>
            <w:sz w:val="21"/>
            <w:szCs w:val="21"/>
            <w:lang w:val="en-US" w:eastAsia="fr-FR"/>
          </w:rPr>
          <w:t>2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val="en-US" w:eastAsia="fr-FR"/>
          </w:rPr>
          <w:t xml:space="preserve"> 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val="en-US" w:eastAsia="fr-FR"/>
          </w:rPr>
          <w:t>: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val="en-US" w:eastAsia="fr-FR"/>
          </w:rPr>
          <w:t xml:space="preserve"> puts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val="en-US" w:eastAsia="fr-FR"/>
          </w:rPr>
          <w:t>(</w:t>
        </w:r>
        <w:r w:rsidRPr="00D04DF9">
          <w:rPr>
            <w:rFonts w:ascii="Courier New" w:eastAsia="Times New Roman" w:hAnsi="Courier New" w:cs="Courier New"/>
            <w:color w:val="880000"/>
            <w:sz w:val="21"/>
            <w:szCs w:val="21"/>
            <w:lang w:val="en-US" w:eastAsia="fr-FR"/>
          </w:rPr>
          <w:t>"2"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val="en-US" w:eastAsia="fr-FR"/>
          </w:rPr>
          <w:t>);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val="en-US" w:eastAsia="fr-FR"/>
          </w:rPr>
          <w:t xml:space="preserve"> </w:t>
        </w:r>
        <w:r w:rsidRPr="00D04DF9">
          <w:rPr>
            <w:rFonts w:ascii="Courier New" w:eastAsia="Times New Roman" w:hAnsi="Courier New" w:cs="Courier New"/>
            <w:color w:val="212121"/>
            <w:sz w:val="21"/>
            <w:szCs w:val="21"/>
            <w:lang w:val="en-US" w:eastAsia="fr-FR"/>
          </w:rPr>
          <w:br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val="en-US" w:eastAsia="fr-FR"/>
          </w:rPr>
          <w:t xml:space="preserve">   </w:t>
        </w:r>
        <w:r w:rsidRPr="00D04DF9">
          <w:rPr>
            <w:rFonts w:ascii="Courier New" w:eastAsia="Times New Roman" w:hAnsi="Courier New" w:cs="Courier New"/>
            <w:color w:val="000088"/>
            <w:sz w:val="21"/>
            <w:szCs w:val="21"/>
            <w:lang w:val="en-US" w:eastAsia="fr-FR"/>
          </w:rPr>
          <w:t>default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val="en-US" w:eastAsia="fr-FR"/>
          </w:rPr>
          <w:t xml:space="preserve"> 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val="en-US" w:eastAsia="fr-FR"/>
          </w:rPr>
          <w:t>: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val="en-US" w:eastAsia="fr-FR"/>
          </w:rPr>
          <w:t xml:space="preserve"> puts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val="en-US" w:eastAsia="fr-FR"/>
          </w:rPr>
          <w:t>(</w:t>
        </w:r>
        <w:r w:rsidRPr="00D04DF9">
          <w:rPr>
            <w:rFonts w:ascii="Courier New" w:eastAsia="Times New Roman" w:hAnsi="Courier New" w:cs="Courier New"/>
            <w:color w:val="880000"/>
            <w:sz w:val="21"/>
            <w:szCs w:val="21"/>
            <w:lang w:val="en-US" w:eastAsia="fr-FR"/>
          </w:rPr>
          <w:t>"Good By"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val="en-US" w:eastAsia="fr-FR"/>
          </w:rPr>
          <w:t>);</w:t>
        </w:r>
        <w:r w:rsidRPr="00D04DF9">
          <w:rPr>
            <w:rFonts w:ascii="Courier New" w:eastAsia="Times New Roman" w:hAnsi="Courier New" w:cs="Courier New"/>
            <w:color w:val="212121"/>
            <w:sz w:val="21"/>
            <w:szCs w:val="21"/>
            <w:lang w:val="en-US" w:eastAsia="fr-FR"/>
          </w:rPr>
          <w:br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val="en-US" w:eastAsia="fr-FR"/>
          </w:rPr>
          <w:t xml:space="preserve"> 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val="en-US" w:eastAsia="fr-FR"/>
          </w:rPr>
          <w:t>}</w:t>
        </w:r>
      </w:ins>
    </w:p>
    <w:p w:rsidR="00D04DF9" w:rsidRPr="00D04DF9" w:rsidRDefault="00D04DF9" w:rsidP="00D04DF9">
      <w:pPr>
        <w:shd w:val="clear" w:color="auto" w:fill="FFFFFF"/>
        <w:spacing w:beforeAutospacing="1" w:after="0" w:afterAutospacing="1" w:line="240" w:lineRule="atLeast"/>
        <w:rPr>
          <w:ins w:id="4" w:author="Unknown"/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</w:pPr>
      <w:ins w:id="5" w:author="Unknown">
        <w:r w:rsidRPr="00D04DF9">
          <w:rPr>
            <w:rFonts w:ascii="Roboto" w:eastAsia="Times New Roman" w:hAnsi="Roboto" w:cs="Times New Roman"/>
            <w:b/>
            <w:bCs/>
            <w:color w:val="212121"/>
            <w:sz w:val="24"/>
            <w:szCs w:val="24"/>
            <w:lang w:eastAsia="fr-FR"/>
          </w:rPr>
          <w:t>Résultat d’exécution :</w:t>
        </w:r>
      </w:ins>
    </w:p>
    <w:p w:rsidR="00D04DF9" w:rsidRPr="00D04DF9" w:rsidRDefault="00D04DF9" w:rsidP="00D04DF9">
      <w:pPr>
        <w:shd w:val="clear" w:color="auto" w:fill="000000"/>
        <w:spacing w:line="360" w:lineRule="atLeast"/>
        <w:rPr>
          <w:ins w:id="6" w:author="Unknown"/>
          <w:rFonts w:ascii="Consolas" w:eastAsia="Times New Roman" w:hAnsi="Consolas" w:cs="Consolas"/>
          <w:color w:val="FFFFFF"/>
          <w:lang w:eastAsia="fr-FR"/>
        </w:rPr>
      </w:pPr>
      <w:ins w:id="7" w:author="Unknown">
        <w:r w:rsidRPr="00D04DF9">
          <w:rPr>
            <w:rFonts w:ascii="Consolas" w:eastAsia="Times New Roman" w:hAnsi="Consolas" w:cs="Consolas"/>
            <w:color w:val="FFFFFF"/>
            <w:lang w:eastAsia="fr-FR"/>
          </w:rPr>
          <w:lastRenderedPageBreak/>
          <w:t>1</w:t>
        </w:r>
        <w:r w:rsidRPr="00D04DF9">
          <w:rPr>
            <w:rFonts w:ascii="Consolas" w:eastAsia="Times New Roman" w:hAnsi="Consolas" w:cs="Consolas"/>
            <w:color w:val="FFFFFF"/>
            <w:lang w:eastAsia="fr-FR"/>
          </w:rPr>
          <w:br/>
          <w:t>2</w:t>
        </w:r>
        <w:r w:rsidRPr="00D04DF9">
          <w:rPr>
            <w:rFonts w:ascii="Consolas" w:eastAsia="Times New Roman" w:hAnsi="Consolas" w:cs="Consolas"/>
            <w:color w:val="FFFFFF"/>
            <w:lang w:eastAsia="fr-FR"/>
          </w:rPr>
          <w:br/>
          <w:t>Good By</w:t>
        </w:r>
      </w:ins>
    </w:p>
    <w:p w:rsidR="00D04DF9" w:rsidRPr="00D04DF9" w:rsidRDefault="00D04DF9" w:rsidP="00D04DF9">
      <w:pPr>
        <w:shd w:val="clear" w:color="auto" w:fill="6AB0DE"/>
        <w:spacing w:beforeAutospacing="1" w:after="0" w:afterAutospacing="1" w:line="360" w:lineRule="atLeast"/>
        <w:rPr>
          <w:ins w:id="8" w:author="Unknown"/>
          <w:rFonts w:ascii="Roboto" w:eastAsia="Times New Roman" w:hAnsi="Roboto" w:cs="Times New Roman"/>
          <w:b/>
          <w:bCs/>
          <w:color w:val="FFFFFF"/>
          <w:sz w:val="24"/>
          <w:szCs w:val="24"/>
          <w:lang w:eastAsia="fr-FR"/>
        </w:rPr>
      </w:pPr>
      <w:ins w:id="9" w:author="Unknown">
        <w:r w:rsidRPr="00D04DF9">
          <w:rPr>
            <w:rFonts w:ascii="Roboto" w:eastAsia="Times New Roman" w:hAnsi="Roboto" w:cs="Times New Roman"/>
            <w:b/>
            <w:bCs/>
            <w:color w:val="FFFFFF"/>
            <w:sz w:val="24"/>
            <w:szCs w:val="24"/>
            <w:lang w:eastAsia="fr-FR"/>
          </w:rPr>
          <w:t> Note</w:t>
        </w:r>
      </w:ins>
    </w:p>
    <w:p w:rsidR="00D04DF9" w:rsidRPr="00D04DF9" w:rsidRDefault="00D04DF9" w:rsidP="00D04DF9">
      <w:pPr>
        <w:shd w:val="clear" w:color="auto" w:fill="E7F2FA"/>
        <w:spacing w:before="225" w:line="360" w:lineRule="atLeast"/>
        <w:rPr>
          <w:ins w:id="10" w:author="Unknown"/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ins w:id="11" w:author="Unknown">
        <w:r w:rsidRPr="00D04DF9">
          <w:rPr>
            <w:rFonts w:ascii="Roboto" w:eastAsia="Times New Roman" w:hAnsi="Roboto" w:cs="Times New Roman"/>
            <w:color w:val="212121"/>
            <w:sz w:val="24"/>
            <w:szCs w:val="24"/>
            <w:lang w:eastAsia="fr-FR"/>
          </w:rPr>
          <w:t>Notez bien l'absence de l'instruction </w:t>
        </w:r>
        <w:r w:rsidRPr="00D04DF9">
          <w:rPr>
            <w:rFonts w:ascii="Roboto" w:eastAsia="Times New Roman" w:hAnsi="Roboto" w:cs="Times New Roman"/>
            <w:b/>
            <w:bCs/>
            <w:color w:val="212121"/>
            <w:sz w:val="24"/>
            <w:szCs w:val="24"/>
            <w:lang w:eastAsia="fr-FR"/>
          </w:rPr>
          <w:t>break</w:t>
        </w:r>
        <w:r w:rsidRPr="00D04DF9">
          <w:rPr>
            <w:rFonts w:ascii="Roboto" w:eastAsia="Times New Roman" w:hAnsi="Roboto" w:cs="Times New Roman"/>
            <w:color w:val="212121"/>
            <w:sz w:val="24"/>
            <w:szCs w:val="24"/>
            <w:lang w:eastAsia="fr-FR"/>
          </w:rPr>
          <w:t> donc ce programme ne s’arrêtera pas dans le case 1.</w:t>
        </w:r>
      </w:ins>
    </w:p>
    <w:p w:rsidR="00D04DF9" w:rsidRPr="00D04DF9" w:rsidRDefault="00D04DF9" w:rsidP="00D04DF9">
      <w:pPr>
        <w:pBdr>
          <w:bottom w:val="single" w:sz="6" w:space="4" w:color="EEEEEE"/>
        </w:pBdr>
        <w:shd w:val="clear" w:color="auto" w:fill="FFFFFF"/>
        <w:spacing w:before="375" w:after="225" w:line="510" w:lineRule="atLeast"/>
        <w:outlineLvl w:val="1"/>
        <w:rPr>
          <w:ins w:id="12" w:author="Unknown"/>
          <w:rFonts w:ascii="Roboto Condensed" w:eastAsia="Times New Roman" w:hAnsi="Roboto Condensed" w:cs="Times New Roman"/>
          <w:color w:val="2A2D31"/>
          <w:sz w:val="41"/>
          <w:szCs w:val="41"/>
          <w:lang w:eastAsia="fr-FR"/>
        </w:rPr>
      </w:pPr>
      <w:ins w:id="13" w:author="Unknown">
        <w:r w:rsidRPr="00D04DF9">
          <w:rPr>
            <w:rFonts w:ascii="Roboto Condensed" w:eastAsia="Times New Roman" w:hAnsi="Roboto Condensed" w:cs="Times New Roman"/>
            <w:color w:val="2A2D31"/>
            <w:sz w:val="41"/>
            <w:szCs w:val="41"/>
            <w:lang w:eastAsia="fr-FR"/>
          </w:rPr>
          <w:t>Partie II : Pratique (29 pts)</w:t>
        </w:r>
      </w:ins>
    </w:p>
    <w:p w:rsidR="00D04DF9" w:rsidRPr="00D04DF9" w:rsidRDefault="00D04DF9" w:rsidP="00D04DF9">
      <w:pPr>
        <w:shd w:val="clear" w:color="auto" w:fill="FFFFFF"/>
        <w:spacing w:before="375" w:after="225" w:line="405" w:lineRule="atLeast"/>
        <w:outlineLvl w:val="2"/>
        <w:rPr>
          <w:ins w:id="14" w:author="Unknown"/>
          <w:rFonts w:ascii="Roboto Condensed" w:eastAsia="Times New Roman" w:hAnsi="Roboto Condensed" w:cs="Times New Roman"/>
          <w:color w:val="2A2D31"/>
          <w:sz w:val="30"/>
          <w:szCs w:val="30"/>
          <w:lang w:eastAsia="fr-FR"/>
        </w:rPr>
      </w:pPr>
      <w:ins w:id="15" w:author="Unknown">
        <w:r w:rsidRPr="00D04DF9">
          <w:rPr>
            <w:rFonts w:ascii="Roboto Condensed" w:eastAsia="Times New Roman" w:hAnsi="Roboto Condensed" w:cs="Times New Roman"/>
            <w:color w:val="2A2D31"/>
            <w:sz w:val="30"/>
            <w:szCs w:val="30"/>
            <w:lang w:eastAsia="fr-FR"/>
          </w:rPr>
          <w:t>Exercice 1 : (5 pts)</w:t>
        </w:r>
      </w:ins>
    </w:p>
    <w:p w:rsidR="00D04DF9" w:rsidRPr="00D04DF9" w:rsidRDefault="00D04DF9" w:rsidP="00D04DF9">
      <w:pPr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16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17" w:author="Unknown">
        <w:r w:rsidRPr="00D04DF9">
          <w:rPr>
            <w:rFonts w:ascii="Courier New" w:eastAsia="Times New Roman" w:hAnsi="Courier New" w:cs="Courier New"/>
            <w:color w:val="008800"/>
            <w:sz w:val="21"/>
            <w:szCs w:val="21"/>
            <w:lang w:eastAsia="fr-FR"/>
          </w:rPr>
          <w:t>//Auteur: IDMANSOUR</w:t>
        </w:r>
      </w:ins>
    </w:p>
    <w:p w:rsidR="00D04DF9" w:rsidRPr="00D04DF9" w:rsidRDefault="00D04DF9" w:rsidP="00D04DF9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18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19" w:author="Unknown">
        <w:r w:rsidRPr="00D04DF9">
          <w:rPr>
            <w:rFonts w:ascii="Courier New" w:eastAsia="Times New Roman" w:hAnsi="Courier New" w:cs="Courier New"/>
            <w:color w:val="008800"/>
            <w:sz w:val="21"/>
            <w:szCs w:val="21"/>
            <w:lang w:eastAsia="fr-FR"/>
          </w:rPr>
          <w:t>//Copyright: Exelib.net</w:t>
        </w:r>
      </w:ins>
    </w:p>
    <w:p w:rsidR="00D04DF9" w:rsidRPr="00D04DF9" w:rsidRDefault="00D04DF9" w:rsidP="00D04DF9">
      <w:pPr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20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21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 </w:t>
        </w:r>
      </w:ins>
    </w:p>
    <w:p w:rsidR="00D04DF9" w:rsidRPr="00D04DF9" w:rsidRDefault="00D04DF9" w:rsidP="00D04DF9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22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23" w:author="Unknown">
        <w:r w:rsidRPr="00D04DF9">
          <w:rPr>
            <w:rFonts w:ascii="Courier New" w:eastAsia="Times New Roman" w:hAnsi="Courier New" w:cs="Courier New"/>
            <w:color w:val="008800"/>
            <w:sz w:val="21"/>
            <w:szCs w:val="21"/>
            <w:lang w:eastAsia="fr-FR"/>
          </w:rPr>
          <w:t>#include</w:t>
        </w:r>
        <w:r w:rsidRPr="00D04DF9">
          <w:rPr>
            <w:rFonts w:ascii="Courier New" w:eastAsia="Times New Roman" w:hAnsi="Courier New" w:cs="Courier New"/>
            <w:color w:val="880000"/>
            <w:sz w:val="21"/>
            <w:szCs w:val="21"/>
            <w:lang w:eastAsia="fr-FR"/>
          </w:rPr>
          <w:t>&lt;</w:t>
        </w:r>
        <w:proofErr w:type="spellStart"/>
        <w:r w:rsidRPr="00D04DF9">
          <w:rPr>
            <w:rFonts w:ascii="Courier New" w:eastAsia="Times New Roman" w:hAnsi="Courier New" w:cs="Courier New"/>
            <w:color w:val="880000"/>
            <w:sz w:val="21"/>
            <w:szCs w:val="21"/>
            <w:lang w:eastAsia="fr-FR"/>
          </w:rPr>
          <w:t>stdio.h</w:t>
        </w:r>
        <w:proofErr w:type="spellEnd"/>
        <w:r w:rsidRPr="00D04DF9">
          <w:rPr>
            <w:rFonts w:ascii="Courier New" w:eastAsia="Times New Roman" w:hAnsi="Courier New" w:cs="Courier New"/>
            <w:color w:val="880000"/>
            <w:sz w:val="21"/>
            <w:szCs w:val="21"/>
            <w:lang w:eastAsia="fr-FR"/>
          </w:rPr>
          <w:t>&gt;</w:t>
        </w:r>
      </w:ins>
    </w:p>
    <w:p w:rsidR="00D04DF9" w:rsidRPr="00D04DF9" w:rsidRDefault="00D04DF9" w:rsidP="00D04DF9">
      <w:pPr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24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25" w:author="Unknown">
        <w:r w:rsidRPr="00D04DF9">
          <w:rPr>
            <w:rFonts w:ascii="Courier New" w:eastAsia="Times New Roman" w:hAnsi="Courier New" w:cs="Courier New"/>
            <w:b/>
            <w:bCs/>
            <w:color w:val="660066"/>
            <w:sz w:val="21"/>
            <w:szCs w:val="21"/>
            <w:lang w:eastAsia="fr-FR"/>
          </w:rPr>
          <w:t>int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suite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(</w:t>
        </w:r>
        <w:r w:rsidRPr="00D04DF9">
          <w:rPr>
            <w:rFonts w:ascii="Courier New" w:eastAsia="Times New Roman" w:hAnsi="Courier New" w:cs="Courier New"/>
            <w:b/>
            <w:bCs/>
            <w:color w:val="660066"/>
            <w:sz w:val="21"/>
            <w:szCs w:val="21"/>
            <w:lang w:eastAsia="fr-FR"/>
          </w:rPr>
          <w:t>int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n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){</w:t>
        </w:r>
      </w:ins>
    </w:p>
    <w:p w:rsidR="00D04DF9" w:rsidRPr="00D04DF9" w:rsidRDefault="00D04DF9" w:rsidP="00D04DF9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26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27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88"/>
            <w:sz w:val="21"/>
            <w:szCs w:val="21"/>
            <w:lang w:eastAsia="fr-FR"/>
          </w:rPr>
          <w:t>if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(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n 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==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</w:t>
        </w:r>
        <w:r w:rsidRPr="00D04DF9">
          <w:rPr>
            <w:rFonts w:ascii="Courier New" w:eastAsia="Times New Roman" w:hAnsi="Courier New" w:cs="Courier New"/>
            <w:color w:val="006666"/>
            <w:sz w:val="21"/>
            <w:szCs w:val="21"/>
            <w:lang w:eastAsia="fr-FR"/>
          </w:rPr>
          <w:t>1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||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n 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==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</w:t>
        </w:r>
        <w:r w:rsidRPr="00D04DF9">
          <w:rPr>
            <w:rFonts w:ascii="Courier New" w:eastAsia="Times New Roman" w:hAnsi="Courier New" w:cs="Courier New"/>
            <w:color w:val="006666"/>
            <w:sz w:val="21"/>
            <w:szCs w:val="21"/>
            <w:lang w:eastAsia="fr-FR"/>
          </w:rPr>
          <w:t>2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)</w:t>
        </w:r>
      </w:ins>
    </w:p>
    <w:p w:rsidR="00D04DF9" w:rsidRPr="00D04DF9" w:rsidRDefault="00D04DF9" w:rsidP="00D04DF9">
      <w:pPr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28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29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88"/>
            <w:sz w:val="21"/>
            <w:szCs w:val="21"/>
            <w:lang w:eastAsia="fr-FR"/>
          </w:rPr>
          <w:t>return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</w:t>
        </w:r>
        <w:r w:rsidRPr="00D04DF9">
          <w:rPr>
            <w:rFonts w:ascii="Courier New" w:eastAsia="Times New Roman" w:hAnsi="Courier New" w:cs="Courier New"/>
            <w:color w:val="006666"/>
            <w:sz w:val="21"/>
            <w:szCs w:val="21"/>
            <w:lang w:eastAsia="fr-FR"/>
          </w:rPr>
          <w:t>1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;</w:t>
        </w:r>
      </w:ins>
    </w:p>
    <w:p w:rsidR="00D04DF9" w:rsidRPr="00D04DF9" w:rsidRDefault="00D04DF9" w:rsidP="00D04DF9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30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31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</w:ins>
    </w:p>
    <w:p w:rsidR="00D04DF9" w:rsidRPr="00D04DF9" w:rsidRDefault="00D04DF9" w:rsidP="00D04DF9">
      <w:pPr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32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33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88"/>
            <w:sz w:val="21"/>
            <w:szCs w:val="21"/>
            <w:lang w:eastAsia="fr-FR"/>
          </w:rPr>
          <w:t>return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</w:t>
        </w:r>
        <w:r w:rsidRPr="00D04DF9">
          <w:rPr>
            <w:rFonts w:ascii="Courier New" w:eastAsia="Times New Roman" w:hAnsi="Courier New" w:cs="Courier New"/>
            <w:color w:val="006666"/>
            <w:sz w:val="21"/>
            <w:szCs w:val="21"/>
            <w:lang w:eastAsia="fr-FR"/>
          </w:rPr>
          <w:t>2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*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(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suite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(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n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-</w:t>
        </w:r>
        <w:r w:rsidRPr="00D04DF9">
          <w:rPr>
            <w:rFonts w:ascii="Courier New" w:eastAsia="Times New Roman" w:hAnsi="Courier New" w:cs="Courier New"/>
            <w:color w:val="006666"/>
            <w:sz w:val="21"/>
            <w:szCs w:val="21"/>
            <w:lang w:eastAsia="fr-FR"/>
          </w:rPr>
          <w:t>1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)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+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suite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(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n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-</w:t>
        </w:r>
        <w:r w:rsidRPr="00D04DF9">
          <w:rPr>
            <w:rFonts w:ascii="Courier New" w:eastAsia="Times New Roman" w:hAnsi="Courier New" w:cs="Courier New"/>
            <w:color w:val="006666"/>
            <w:sz w:val="21"/>
            <w:szCs w:val="21"/>
            <w:lang w:eastAsia="fr-FR"/>
          </w:rPr>
          <w:t>2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));</w:t>
        </w:r>
      </w:ins>
    </w:p>
    <w:p w:rsidR="00D04DF9" w:rsidRPr="00D04DF9" w:rsidRDefault="00D04DF9" w:rsidP="00D04DF9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34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35" w:author="Unknown"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}</w:t>
        </w:r>
      </w:ins>
    </w:p>
    <w:p w:rsidR="00D04DF9" w:rsidRPr="00D04DF9" w:rsidRDefault="00D04DF9" w:rsidP="00D04DF9">
      <w:pPr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36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37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 </w:t>
        </w:r>
      </w:ins>
    </w:p>
    <w:p w:rsidR="00D04DF9" w:rsidRPr="00D04DF9" w:rsidRDefault="00D04DF9" w:rsidP="00D04DF9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38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39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main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(){</w:t>
        </w:r>
      </w:ins>
    </w:p>
    <w:p w:rsidR="00D04DF9" w:rsidRPr="00D04DF9" w:rsidRDefault="00D04DF9" w:rsidP="00D04DF9">
      <w:pPr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40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41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b/>
            <w:bCs/>
            <w:color w:val="660066"/>
            <w:sz w:val="21"/>
            <w:szCs w:val="21"/>
            <w:lang w:eastAsia="fr-FR"/>
          </w:rPr>
          <w:t>int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nb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,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i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,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t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,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s 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=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</w:t>
        </w:r>
        <w:r w:rsidRPr="00D04DF9">
          <w:rPr>
            <w:rFonts w:ascii="Courier New" w:eastAsia="Times New Roman" w:hAnsi="Courier New" w:cs="Courier New"/>
            <w:color w:val="006666"/>
            <w:sz w:val="21"/>
            <w:szCs w:val="21"/>
            <w:lang w:eastAsia="fr-FR"/>
          </w:rPr>
          <w:t>0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;</w:t>
        </w:r>
      </w:ins>
    </w:p>
    <w:p w:rsidR="00D04DF9" w:rsidRPr="00D04DF9" w:rsidRDefault="00D04DF9" w:rsidP="00D04DF9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42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43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</w:ins>
    </w:p>
    <w:p w:rsidR="00D04DF9" w:rsidRPr="00D04DF9" w:rsidRDefault="00D04DF9" w:rsidP="00D04DF9">
      <w:pPr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44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45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proofErr w:type="spellStart"/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printf</w:t>
        </w:r>
        <w:proofErr w:type="spellEnd"/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(</w:t>
        </w:r>
        <w:r w:rsidRPr="00D04DF9">
          <w:rPr>
            <w:rFonts w:ascii="Courier New" w:eastAsia="Times New Roman" w:hAnsi="Courier New" w:cs="Courier New"/>
            <w:color w:val="880000"/>
            <w:sz w:val="21"/>
            <w:szCs w:val="21"/>
            <w:lang w:eastAsia="fr-FR"/>
          </w:rPr>
          <w:t>"Entrer le nombre de termes: "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);</w:t>
        </w:r>
      </w:ins>
    </w:p>
    <w:p w:rsidR="00D04DF9" w:rsidRPr="00D04DF9" w:rsidRDefault="00D04DF9" w:rsidP="00D04DF9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46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47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proofErr w:type="spellStart"/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scanf</w:t>
        </w:r>
        <w:proofErr w:type="spellEnd"/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(</w:t>
        </w:r>
        <w:r w:rsidRPr="00D04DF9">
          <w:rPr>
            <w:rFonts w:ascii="Courier New" w:eastAsia="Times New Roman" w:hAnsi="Courier New" w:cs="Courier New"/>
            <w:color w:val="880000"/>
            <w:sz w:val="21"/>
            <w:szCs w:val="21"/>
            <w:lang w:eastAsia="fr-FR"/>
          </w:rPr>
          <w:t>"%d"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,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&amp;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nb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);</w:t>
        </w:r>
      </w:ins>
    </w:p>
    <w:p w:rsidR="00D04DF9" w:rsidRPr="00D04DF9" w:rsidRDefault="00D04DF9" w:rsidP="00D04DF9">
      <w:pPr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48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49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88"/>
            <w:sz w:val="21"/>
            <w:szCs w:val="21"/>
            <w:lang w:eastAsia="fr-FR"/>
          </w:rPr>
          <w:t>for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(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i 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=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</w:t>
        </w:r>
        <w:r w:rsidRPr="00D04DF9">
          <w:rPr>
            <w:rFonts w:ascii="Courier New" w:eastAsia="Times New Roman" w:hAnsi="Courier New" w:cs="Courier New"/>
            <w:color w:val="006666"/>
            <w:sz w:val="21"/>
            <w:szCs w:val="21"/>
            <w:lang w:eastAsia="fr-FR"/>
          </w:rPr>
          <w:t>1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;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i 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&lt;=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nb 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;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i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++){</w:t>
        </w:r>
      </w:ins>
    </w:p>
    <w:p w:rsidR="00D04DF9" w:rsidRPr="00D04DF9" w:rsidRDefault="00D04DF9" w:rsidP="00D04DF9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50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51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  <w:t xml:space="preserve">t 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=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suite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(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i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);</w:t>
        </w:r>
      </w:ins>
    </w:p>
    <w:p w:rsidR="00D04DF9" w:rsidRPr="00D04DF9" w:rsidRDefault="00D04DF9" w:rsidP="00D04DF9">
      <w:pPr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52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53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proofErr w:type="spellStart"/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printf</w:t>
        </w:r>
        <w:proofErr w:type="spellEnd"/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(</w:t>
        </w:r>
        <w:r w:rsidRPr="00D04DF9">
          <w:rPr>
            <w:rFonts w:ascii="Courier New" w:eastAsia="Times New Roman" w:hAnsi="Courier New" w:cs="Courier New"/>
            <w:color w:val="880000"/>
            <w:sz w:val="21"/>
            <w:szCs w:val="21"/>
            <w:lang w:eastAsia="fr-FR"/>
          </w:rPr>
          <w:t>"U(%d) = %d\n"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,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i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,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t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);</w:t>
        </w:r>
      </w:ins>
    </w:p>
    <w:p w:rsidR="00D04DF9" w:rsidRPr="00D04DF9" w:rsidRDefault="00D04DF9" w:rsidP="00D04DF9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54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55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  <w:t xml:space="preserve">s 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=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s 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+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t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;</w:t>
        </w:r>
      </w:ins>
    </w:p>
    <w:p w:rsidR="00D04DF9" w:rsidRPr="00D04DF9" w:rsidRDefault="00D04DF9" w:rsidP="00D04DF9">
      <w:pPr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56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57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}</w:t>
        </w:r>
      </w:ins>
    </w:p>
    <w:p w:rsidR="00D04DF9" w:rsidRPr="00D04DF9" w:rsidRDefault="00D04DF9" w:rsidP="00D04DF9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58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59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</w:ins>
    </w:p>
    <w:p w:rsidR="00D04DF9" w:rsidRPr="00D04DF9" w:rsidRDefault="00D04DF9" w:rsidP="00D04DF9">
      <w:pPr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60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61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proofErr w:type="spellStart"/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printf</w:t>
        </w:r>
        <w:proofErr w:type="spellEnd"/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(</w:t>
        </w:r>
        <w:r w:rsidRPr="00D04DF9">
          <w:rPr>
            <w:rFonts w:ascii="Courier New" w:eastAsia="Times New Roman" w:hAnsi="Courier New" w:cs="Courier New"/>
            <w:color w:val="880000"/>
            <w:sz w:val="21"/>
            <w:szCs w:val="21"/>
            <w:lang w:eastAsia="fr-FR"/>
          </w:rPr>
          <w:t>"\</w:t>
        </w:r>
        <w:proofErr w:type="spellStart"/>
        <w:r w:rsidRPr="00D04DF9">
          <w:rPr>
            <w:rFonts w:ascii="Courier New" w:eastAsia="Times New Roman" w:hAnsi="Courier New" w:cs="Courier New"/>
            <w:color w:val="880000"/>
            <w:sz w:val="21"/>
            <w:szCs w:val="21"/>
            <w:lang w:eastAsia="fr-FR"/>
          </w:rPr>
          <w:t>nLa</w:t>
        </w:r>
        <w:proofErr w:type="spellEnd"/>
        <w:r w:rsidRPr="00D04DF9">
          <w:rPr>
            <w:rFonts w:ascii="Courier New" w:eastAsia="Times New Roman" w:hAnsi="Courier New" w:cs="Courier New"/>
            <w:color w:val="880000"/>
            <w:sz w:val="21"/>
            <w:szCs w:val="21"/>
            <w:lang w:eastAsia="fr-FR"/>
          </w:rPr>
          <w:t xml:space="preserve"> somme des termes : %d"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,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s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);</w:t>
        </w:r>
      </w:ins>
    </w:p>
    <w:p w:rsidR="00D04DF9" w:rsidRPr="00D04DF9" w:rsidRDefault="00D04DF9" w:rsidP="00D04DF9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62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63" w:author="Unknown"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}</w:t>
        </w:r>
      </w:ins>
    </w:p>
    <w:p w:rsidR="00D04DF9" w:rsidRPr="00D04DF9" w:rsidRDefault="00D04DF9" w:rsidP="00D04DF9">
      <w:pPr>
        <w:shd w:val="clear" w:color="auto" w:fill="FFFFFF"/>
        <w:spacing w:after="150" w:line="240" w:lineRule="atLeast"/>
        <w:rPr>
          <w:ins w:id="64" w:author="Unknown"/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</w:pPr>
      <w:ins w:id="65" w:author="Unknown">
        <w:r w:rsidRPr="00D04DF9">
          <w:rPr>
            <w:rFonts w:ascii="Roboto" w:eastAsia="Times New Roman" w:hAnsi="Roboto" w:cs="Times New Roman"/>
            <w:b/>
            <w:bCs/>
            <w:color w:val="212121"/>
            <w:sz w:val="24"/>
            <w:szCs w:val="24"/>
            <w:lang w:eastAsia="fr-FR"/>
          </w:rPr>
          <w:t>Exemple d’exécution :</w:t>
        </w:r>
      </w:ins>
    </w:p>
    <w:p w:rsidR="00D04DF9" w:rsidRPr="00D04DF9" w:rsidRDefault="00D04DF9" w:rsidP="00D04DF9">
      <w:pPr>
        <w:shd w:val="clear" w:color="auto" w:fill="000000"/>
        <w:spacing w:after="60" w:line="240" w:lineRule="auto"/>
        <w:rPr>
          <w:ins w:id="66" w:author="Unknown"/>
          <w:rFonts w:ascii="Consolas" w:eastAsia="Times New Roman" w:hAnsi="Consolas" w:cs="Consolas"/>
          <w:color w:val="FFFFFF"/>
          <w:lang w:eastAsia="fr-FR"/>
        </w:rPr>
      </w:pPr>
      <w:ins w:id="67" w:author="Unknown">
        <w:r w:rsidRPr="00D04DF9">
          <w:rPr>
            <w:rFonts w:ascii="Consolas" w:eastAsia="Times New Roman" w:hAnsi="Consolas" w:cs="Consolas"/>
            <w:color w:val="FFFFFF"/>
            <w:lang w:eastAsia="fr-FR"/>
          </w:rPr>
          <w:lastRenderedPageBreak/>
          <w:t>Entrer le nombre de termes: 5</w:t>
        </w:r>
        <w:r w:rsidRPr="00D04DF9">
          <w:rPr>
            <w:rFonts w:ascii="Consolas" w:eastAsia="Times New Roman" w:hAnsi="Consolas" w:cs="Consolas"/>
            <w:color w:val="FFFFFF"/>
            <w:lang w:eastAsia="fr-FR"/>
          </w:rPr>
          <w:br/>
          <w:t>U(1) = 1</w:t>
        </w:r>
        <w:r w:rsidRPr="00D04DF9">
          <w:rPr>
            <w:rFonts w:ascii="Consolas" w:eastAsia="Times New Roman" w:hAnsi="Consolas" w:cs="Consolas"/>
            <w:color w:val="FFFFFF"/>
            <w:lang w:eastAsia="fr-FR"/>
          </w:rPr>
          <w:br/>
          <w:t>U(2) = 1</w:t>
        </w:r>
        <w:r w:rsidRPr="00D04DF9">
          <w:rPr>
            <w:rFonts w:ascii="Consolas" w:eastAsia="Times New Roman" w:hAnsi="Consolas" w:cs="Consolas"/>
            <w:color w:val="FFFFFF"/>
            <w:lang w:eastAsia="fr-FR"/>
          </w:rPr>
          <w:br/>
          <w:t>U(3) = 4</w:t>
        </w:r>
        <w:r w:rsidRPr="00D04DF9">
          <w:rPr>
            <w:rFonts w:ascii="Consolas" w:eastAsia="Times New Roman" w:hAnsi="Consolas" w:cs="Consolas"/>
            <w:color w:val="FFFFFF"/>
            <w:lang w:eastAsia="fr-FR"/>
          </w:rPr>
          <w:br/>
          <w:t>U(4) = 10</w:t>
        </w:r>
        <w:r w:rsidRPr="00D04DF9">
          <w:rPr>
            <w:rFonts w:ascii="Consolas" w:eastAsia="Times New Roman" w:hAnsi="Consolas" w:cs="Consolas"/>
            <w:color w:val="FFFFFF"/>
            <w:lang w:eastAsia="fr-FR"/>
          </w:rPr>
          <w:br/>
          <w:t>U(5) = 28</w:t>
        </w:r>
      </w:ins>
    </w:p>
    <w:p w:rsidR="00D04DF9" w:rsidRPr="00D04DF9" w:rsidRDefault="00D04DF9" w:rsidP="00D04DF9">
      <w:pPr>
        <w:shd w:val="clear" w:color="auto" w:fill="000000"/>
        <w:spacing w:line="240" w:lineRule="auto"/>
        <w:rPr>
          <w:ins w:id="68" w:author="Unknown"/>
          <w:rFonts w:ascii="Consolas" w:eastAsia="Times New Roman" w:hAnsi="Consolas" w:cs="Consolas"/>
          <w:color w:val="FFFFFF"/>
          <w:lang w:eastAsia="fr-FR"/>
        </w:rPr>
      </w:pPr>
      <w:ins w:id="69" w:author="Unknown">
        <w:r w:rsidRPr="00D04DF9">
          <w:rPr>
            <w:rFonts w:ascii="Consolas" w:eastAsia="Times New Roman" w:hAnsi="Consolas" w:cs="Consolas"/>
            <w:color w:val="FFFFFF"/>
            <w:lang w:eastAsia="fr-FR"/>
          </w:rPr>
          <w:t>La somme des termes : 44</w:t>
        </w:r>
      </w:ins>
    </w:p>
    <w:p w:rsidR="00D04DF9" w:rsidRPr="00D04DF9" w:rsidRDefault="00D04DF9" w:rsidP="00D04DF9">
      <w:pPr>
        <w:shd w:val="clear" w:color="auto" w:fill="FFFFFF"/>
        <w:spacing w:before="375" w:after="225" w:line="405" w:lineRule="atLeast"/>
        <w:outlineLvl w:val="2"/>
        <w:rPr>
          <w:ins w:id="70" w:author="Unknown"/>
          <w:rFonts w:ascii="Roboto Condensed" w:eastAsia="Times New Roman" w:hAnsi="Roboto Condensed" w:cs="Times New Roman"/>
          <w:color w:val="2A2D31"/>
          <w:sz w:val="30"/>
          <w:szCs w:val="30"/>
          <w:lang w:eastAsia="fr-FR"/>
        </w:rPr>
      </w:pPr>
      <w:ins w:id="71" w:author="Unknown">
        <w:r w:rsidRPr="00D04DF9">
          <w:rPr>
            <w:rFonts w:ascii="Roboto Condensed" w:eastAsia="Times New Roman" w:hAnsi="Roboto Condensed" w:cs="Times New Roman"/>
            <w:color w:val="2A2D31"/>
            <w:sz w:val="30"/>
            <w:szCs w:val="30"/>
            <w:lang w:eastAsia="fr-FR"/>
          </w:rPr>
          <w:t>Exercice 2 : (24 pts)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72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73" w:author="Unknown">
        <w:r w:rsidRPr="00D04DF9">
          <w:rPr>
            <w:rFonts w:ascii="Courier New" w:eastAsia="Times New Roman" w:hAnsi="Courier New" w:cs="Courier New"/>
            <w:color w:val="008800"/>
            <w:sz w:val="21"/>
            <w:szCs w:val="21"/>
            <w:lang w:eastAsia="fr-FR"/>
          </w:rPr>
          <w:t>//Auteur: IDMANSOUR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74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75" w:author="Unknown">
        <w:r w:rsidRPr="00D04DF9">
          <w:rPr>
            <w:rFonts w:ascii="Courier New" w:eastAsia="Times New Roman" w:hAnsi="Courier New" w:cs="Courier New"/>
            <w:color w:val="008800"/>
            <w:sz w:val="21"/>
            <w:szCs w:val="21"/>
            <w:lang w:eastAsia="fr-FR"/>
          </w:rPr>
          <w:t>//Copyright: Exelib.net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76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77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 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78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79" w:author="Unknown">
        <w:r w:rsidRPr="00D04DF9">
          <w:rPr>
            <w:rFonts w:ascii="Courier New" w:eastAsia="Times New Roman" w:hAnsi="Courier New" w:cs="Courier New"/>
            <w:color w:val="008800"/>
            <w:sz w:val="21"/>
            <w:szCs w:val="21"/>
            <w:lang w:eastAsia="fr-FR"/>
          </w:rPr>
          <w:t>#include</w:t>
        </w:r>
        <w:r w:rsidRPr="00D04DF9">
          <w:rPr>
            <w:rFonts w:ascii="Courier New" w:eastAsia="Times New Roman" w:hAnsi="Courier New" w:cs="Courier New"/>
            <w:color w:val="880000"/>
            <w:sz w:val="21"/>
            <w:szCs w:val="21"/>
            <w:lang w:eastAsia="fr-FR"/>
          </w:rPr>
          <w:t>&lt;</w:t>
        </w:r>
        <w:proofErr w:type="spellStart"/>
        <w:r w:rsidRPr="00D04DF9">
          <w:rPr>
            <w:rFonts w:ascii="Courier New" w:eastAsia="Times New Roman" w:hAnsi="Courier New" w:cs="Courier New"/>
            <w:color w:val="880000"/>
            <w:sz w:val="21"/>
            <w:szCs w:val="21"/>
            <w:lang w:eastAsia="fr-FR"/>
          </w:rPr>
          <w:t>stdio.h</w:t>
        </w:r>
        <w:proofErr w:type="spellEnd"/>
        <w:r w:rsidRPr="00D04DF9">
          <w:rPr>
            <w:rFonts w:ascii="Courier New" w:eastAsia="Times New Roman" w:hAnsi="Courier New" w:cs="Courier New"/>
            <w:color w:val="880000"/>
            <w:sz w:val="21"/>
            <w:szCs w:val="21"/>
            <w:lang w:eastAsia="fr-FR"/>
          </w:rPr>
          <w:t>&gt;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80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81" w:author="Unknown">
        <w:r w:rsidRPr="00D04DF9">
          <w:rPr>
            <w:rFonts w:ascii="Courier New" w:eastAsia="Times New Roman" w:hAnsi="Courier New" w:cs="Courier New"/>
            <w:color w:val="008800"/>
            <w:sz w:val="21"/>
            <w:szCs w:val="21"/>
            <w:lang w:eastAsia="fr-FR"/>
          </w:rPr>
          <w:t>#include</w:t>
        </w:r>
        <w:r w:rsidRPr="00D04DF9">
          <w:rPr>
            <w:rFonts w:ascii="Courier New" w:eastAsia="Times New Roman" w:hAnsi="Courier New" w:cs="Courier New"/>
            <w:color w:val="880000"/>
            <w:sz w:val="21"/>
            <w:szCs w:val="21"/>
            <w:lang w:eastAsia="fr-FR"/>
          </w:rPr>
          <w:t>&lt;</w:t>
        </w:r>
        <w:proofErr w:type="spellStart"/>
        <w:r w:rsidRPr="00D04DF9">
          <w:rPr>
            <w:rFonts w:ascii="Courier New" w:eastAsia="Times New Roman" w:hAnsi="Courier New" w:cs="Courier New"/>
            <w:color w:val="880000"/>
            <w:sz w:val="21"/>
            <w:szCs w:val="21"/>
            <w:lang w:eastAsia="fr-FR"/>
          </w:rPr>
          <w:t>string.h</w:t>
        </w:r>
        <w:proofErr w:type="spellEnd"/>
        <w:r w:rsidRPr="00D04DF9">
          <w:rPr>
            <w:rFonts w:ascii="Courier New" w:eastAsia="Times New Roman" w:hAnsi="Courier New" w:cs="Courier New"/>
            <w:color w:val="880000"/>
            <w:sz w:val="21"/>
            <w:szCs w:val="21"/>
            <w:lang w:eastAsia="fr-FR"/>
          </w:rPr>
          <w:t>&gt;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82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83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 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84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85" w:author="Unknown">
        <w:r w:rsidRPr="00D04DF9">
          <w:rPr>
            <w:rFonts w:ascii="Courier New" w:eastAsia="Times New Roman" w:hAnsi="Courier New" w:cs="Courier New"/>
            <w:color w:val="008800"/>
            <w:sz w:val="21"/>
            <w:szCs w:val="21"/>
            <w:lang w:eastAsia="fr-FR"/>
          </w:rPr>
          <w:t>//Question 1 : Définition de la structure Article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86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proofErr w:type="spellStart"/>
      <w:ins w:id="87" w:author="Unknown">
        <w:r w:rsidRPr="00D04DF9">
          <w:rPr>
            <w:rFonts w:ascii="Courier New" w:eastAsia="Times New Roman" w:hAnsi="Courier New" w:cs="Courier New"/>
            <w:color w:val="000088"/>
            <w:sz w:val="21"/>
            <w:szCs w:val="21"/>
            <w:lang w:eastAsia="fr-FR"/>
          </w:rPr>
          <w:t>typedef</w:t>
        </w:r>
        <w:proofErr w:type="spellEnd"/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</w:t>
        </w:r>
        <w:r w:rsidRPr="00D04DF9">
          <w:rPr>
            <w:rFonts w:ascii="Courier New" w:eastAsia="Times New Roman" w:hAnsi="Courier New" w:cs="Courier New"/>
            <w:color w:val="000088"/>
            <w:sz w:val="21"/>
            <w:szCs w:val="21"/>
            <w:lang w:eastAsia="fr-FR"/>
          </w:rPr>
          <w:t>struct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{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88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89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b/>
            <w:bCs/>
            <w:color w:val="660066"/>
            <w:sz w:val="21"/>
            <w:szCs w:val="21"/>
            <w:lang w:eastAsia="fr-FR"/>
          </w:rPr>
          <w:t>int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code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;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90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91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88"/>
            <w:sz w:val="21"/>
            <w:szCs w:val="21"/>
            <w:lang w:eastAsia="fr-FR"/>
          </w:rPr>
          <w:t>char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nom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[</w:t>
        </w:r>
        <w:r w:rsidRPr="00D04DF9">
          <w:rPr>
            <w:rFonts w:ascii="Courier New" w:eastAsia="Times New Roman" w:hAnsi="Courier New" w:cs="Courier New"/>
            <w:color w:val="006666"/>
            <w:sz w:val="21"/>
            <w:szCs w:val="21"/>
            <w:lang w:eastAsia="fr-FR"/>
          </w:rPr>
          <w:t>20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];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92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93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proofErr w:type="spellStart"/>
        <w:r w:rsidRPr="00D04DF9">
          <w:rPr>
            <w:rFonts w:ascii="Courier New" w:eastAsia="Times New Roman" w:hAnsi="Courier New" w:cs="Courier New"/>
            <w:b/>
            <w:bCs/>
            <w:color w:val="660066"/>
            <w:sz w:val="21"/>
            <w:szCs w:val="21"/>
            <w:lang w:eastAsia="fr-FR"/>
          </w:rPr>
          <w:t>float</w:t>
        </w:r>
        <w:proofErr w:type="spellEnd"/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prix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;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94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95" w:author="Unknown"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}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</w:t>
        </w:r>
        <w:r w:rsidRPr="00D04DF9">
          <w:rPr>
            <w:rFonts w:ascii="Courier New" w:eastAsia="Times New Roman" w:hAnsi="Courier New" w:cs="Courier New"/>
            <w:b/>
            <w:bCs/>
            <w:color w:val="660066"/>
            <w:sz w:val="21"/>
            <w:szCs w:val="21"/>
            <w:lang w:eastAsia="fr-FR"/>
          </w:rPr>
          <w:t>Article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;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96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97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 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98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99" w:author="Unknown">
        <w:r w:rsidRPr="00D04DF9">
          <w:rPr>
            <w:rFonts w:ascii="Courier New" w:eastAsia="Times New Roman" w:hAnsi="Courier New" w:cs="Courier New"/>
            <w:color w:val="008800"/>
            <w:sz w:val="21"/>
            <w:szCs w:val="21"/>
            <w:lang w:eastAsia="fr-FR"/>
          </w:rPr>
          <w:t>//Question 2 : Lecture des articles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100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proofErr w:type="spellStart"/>
      <w:ins w:id="101" w:author="Unknown">
        <w:r w:rsidRPr="00D04DF9">
          <w:rPr>
            <w:rFonts w:ascii="Courier New" w:eastAsia="Times New Roman" w:hAnsi="Courier New" w:cs="Courier New"/>
            <w:color w:val="000088"/>
            <w:sz w:val="21"/>
            <w:szCs w:val="21"/>
            <w:lang w:eastAsia="fr-FR"/>
          </w:rPr>
          <w:t>void</w:t>
        </w:r>
        <w:proofErr w:type="spellEnd"/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</w:t>
        </w:r>
        <w:proofErr w:type="spellStart"/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lireArticle</w:t>
        </w:r>
        <w:proofErr w:type="spellEnd"/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(</w:t>
        </w:r>
        <w:r w:rsidRPr="00D04DF9">
          <w:rPr>
            <w:rFonts w:ascii="Courier New" w:eastAsia="Times New Roman" w:hAnsi="Courier New" w:cs="Courier New"/>
            <w:b/>
            <w:bCs/>
            <w:color w:val="660066"/>
            <w:sz w:val="21"/>
            <w:szCs w:val="21"/>
            <w:lang w:eastAsia="fr-FR"/>
          </w:rPr>
          <w:t>Article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articles 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[],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</w:t>
        </w:r>
        <w:r w:rsidRPr="00D04DF9">
          <w:rPr>
            <w:rFonts w:ascii="Courier New" w:eastAsia="Times New Roman" w:hAnsi="Courier New" w:cs="Courier New"/>
            <w:b/>
            <w:bCs/>
            <w:color w:val="660066"/>
            <w:sz w:val="21"/>
            <w:szCs w:val="21"/>
            <w:lang w:eastAsia="fr-FR"/>
          </w:rPr>
          <w:t>int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n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)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{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102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103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b/>
            <w:bCs/>
            <w:color w:val="660066"/>
            <w:sz w:val="21"/>
            <w:szCs w:val="21"/>
            <w:lang w:eastAsia="fr-FR"/>
          </w:rPr>
          <w:t>int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i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;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104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105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88"/>
            <w:sz w:val="21"/>
            <w:szCs w:val="21"/>
            <w:lang w:eastAsia="fr-FR"/>
          </w:rPr>
          <w:t>for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(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i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=</w:t>
        </w:r>
        <w:r w:rsidRPr="00D04DF9">
          <w:rPr>
            <w:rFonts w:ascii="Courier New" w:eastAsia="Times New Roman" w:hAnsi="Courier New" w:cs="Courier New"/>
            <w:color w:val="006666"/>
            <w:sz w:val="21"/>
            <w:szCs w:val="21"/>
            <w:lang w:eastAsia="fr-FR"/>
          </w:rPr>
          <w:t>0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;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i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&lt;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n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;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i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++){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106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107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proofErr w:type="spellStart"/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printf</w:t>
        </w:r>
        <w:proofErr w:type="spellEnd"/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(</w:t>
        </w:r>
        <w:r w:rsidRPr="00D04DF9">
          <w:rPr>
            <w:rFonts w:ascii="Courier New" w:eastAsia="Times New Roman" w:hAnsi="Courier New" w:cs="Courier New"/>
            <w:color w:val="880000"/>
            <w:sz w:val="21"/>
            <w:szCs w:val="21"/>
            <w:lang w:eastAsia="fr-FR"/>
          </w:rPr>
          <w:t>"Article %d : \n"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,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i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+</w:t>
        </w:r>
        <w:r w:rsidRPr="00D04DF9">
          <w:rPr>
            <w:rFonts w:ascii="Courier New" w:eastAsia="Times New Roman" w:hAnsi="Courier New" w:cs="Courier New"/>
            <w:color w:val="006666"/>
            <w:sz w:val="21"/>
            <w:szCs w:val="21"/>
            <w:lang w:eastAsia="fr-FR"/>
          </w:rPr>
          <w:t>1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);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108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109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proofErr w:type="spellStart"/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printf</w:t>
        </w:r>
        <w:proofErr w:type="spellEnd"/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(</w:t>
        </w:r>
        <w:r w:rsidRPr="00D04DF9">
          <w:rPr>
            <w:rFonts w:ascii="Courier New" w:eastAsia="Times New Roman" w:hAnsi="Courier New" w:cs="Courier New"/>
            <w:color w:val="880000"/>
            <w:sz w:val="21"/>
            <w:szCs w:val="21"/>
            <w:lang w:eastAsia="fr-FR"/>
          </w:rPr>
          <w:t>"Entrer le code : "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);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110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111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proofErr w:type="spellStart"/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scanf</w:t>
        </w:r>
        <w:proofErr w:type="spellEnd"/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(</w:t>
        </w:r>
        <w:r w:rsidRPr="00D04DF9">
          <w:rPr>
            <w:rFonts w:ascii="Courier New" w:eastAsia="Times New Roman" w:hAnsi="Courier New" w:cs="Courier New"/>
            <w:color w:val="880000"/>
            <w:sz w:val="21"/>
            <w:szCs w:val="21"/>
            <w:lang w:eastAsia="fr-FR"/>
          </w:rPr>
          <w:t>"%d"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,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&amp;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articles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[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i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].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code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);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112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113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proofErr w:type="spellStart"/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printf</w:t>
        </w:r>
        <w:proofErr w:type="spellEnd"/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(</w:t>
        </w:r>
        <w:r w:rsidRPr="00D04DF9">
          <w:rPr>
            <w:rFonts w:ascii="Courier New" w:eastAsia="Times New Roman" w:hAnsi="Courier New" w:cs="Courier New"/>
            <w:color w:val="880000"/>
            <w:sz w:val="21"/>
            <w:szCs w:val="21"/>
            <w:lang w:eastAsia="fr-FR"/>
          </w:rPr>
          <w:t>"Entrer le nom : "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);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114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115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proofErr w:type="spellStart"/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scanf</w:t>
        </w:r>
        <w:proofErr w:type="spellEnd"/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(</w:t>
        </w:r>
        <w:r w:rsidRPr="00D04DF9">
          <w:rPr>
            <w:rFonts w:ascii="Courier New" w:eastAsia="Times New Roman" w:hAnsi="Courier New" w:cs="Courier New"/>
            <w:color w:val="880000"/>
            <w:sz w:val="21"/>
            <w:szCs w:val="21"/>
            <w:lang w:eastAsia="fr-FR"/>
          </w:rPr>
          <w:t>"%s"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,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articles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[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i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].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nom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);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116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117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proofErr w:type="spellStart"/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printf</w:t>
        </w:r>
        <w:proofErr w:type="spellEnd"/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(</w:t>
        </w:r>
        <w:r w:rsidRPr="00D04DF9">
          <w:rPr>
            <w:rFonts w:ascii="Courier New" w:eastAsia="Times New Roman" w:hAnsi="Courier New" w:cs="Courier New"/>
            <w:color w:val="880000"/>
            <w:sz w:val="21"/>
            <w:szCs w:val="21"/>
            <w:lang w:eastAsia="fr-FR"/>
          </w:rPr>
          <w:t>"Entrer le prix : "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);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118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119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proofErr w:type="spellStart"/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scanf</w:t>
        </w:r>
        <w:proofErr w:type="spellEnd"/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(</w:t>
        </w:r>
        <w:r w:rsidRPr="00D04DF9">
          <w:rPr>
            <w:rFonts w:ascii="Courier New" w:eastAsia="Times New Roman" w:hAnsi="Courier New" w:cs="Courier New"/>
            <w:color w:val="880000"/>
            <w:sz w:val="21"/>
            <w:szCs w:val="21"/>
            <w:lang w:eastAsia="fr-FR"/>
          </w:rPr>
          <w:t>"%f"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,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&amp;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articles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[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i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].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prix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);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120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121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}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122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123" w:author="Unknown"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}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124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125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 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126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127" w:author="Unknown">
        <w:r w:rsidRPr="00D04DF9">
          <w:rPr>
            <w:rFonts w:ascii="Courier New" w:eastAsia="Times New Roman" w:hAnsi="Courier New" w:cs="Courier New"/>
            <w:color w:val="008800"/>
            <w:sz w:val="21"/>
            <w:szCs w:val="21"/>
            <w:lang w:eastAsia="fr-FR"/>
          </w:rPr>
          <w:t>//Question 3 : Affichage de la liste des articles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128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proofErr w:type="spellStart"/>
      <w:ins w:id="129" w:author="Unknown">
        <w:r w:rsidRPr="00D04DF9">
          <w:rPr>
            <w:rFonts w:ascii="Courier New" w:eastAsia="Times New Roman" w:hAnsi="Courier New" w:cs="Courier New"/>
            <w:color w:val="000088"/>
            <w:sz w:val="21"/>
            <w:szCs w:val="21"/>
            <w:lang w:eastAsia="fr-FR"/>
          </w:rPr>
          <w:t>void</w:t>
        </w:r>
        <w:proofErr w:type="spellEnd"/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</w:t>
        </w:r>
        <w:proofErr w:type="spellStart"/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afficherArticle</w:t>
        </w:r>
        <w:proofErr w:type="spellEnd"/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(</w:t>
        </w:r>
        <w:r w:rsidRPr="00D04DF9">
          <w:rPr>
            <w:rFonts w:ascii="Courier New" w:eastAsia="Times New Roman" w:hAnsi="Courier New" w:cs="Courier New"/>
            <w:b/>
            <w:bCs/>
            <w:color w:val="660066"/>
            <w:sz w:val="21"/>
            <w:szCs w:val="21"/>
            <w:lang w:eastAsia="fr-FR"/>
          </w:rPr>
          <w:t>Article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articles 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[],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</w:t>
        </w:r>
        <w:r w:rsidRPr="00D04DF9">
          <w:rPr>
            <w:rFonts w:ascii="Courier New" w:eastAsia="Times New Roman" w:hAnsi="Courier New" w:cs="Courier New"/>
            <w:b/>
            <w:bCs/>
            <w:color w:val="660066"/>
            <w:sz w:val="21"/>
            <w:szCs w:val="21"/>
            <w:lang w:eastAsia="fr-FR"/>
          </w:rPr>
          <w:t>int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n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)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{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130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131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b/>
            <w:bCs/>
            <w:color w:val="660066"/>
            <w:sz w:val="21"/>
            <w:szCs w:val="21"/>
            <w:lang w:eastAsia="fr-FR"/>
          </w:rPr>
          <w:t>int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i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;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132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133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lastRenderedPageBreak/>
          <w:tab/>
        </w:r>
        <w:r w:rsidRPr="00D04DF9">
          <w:rPr>
            <w:rFonts w:ascii="Courier New" w:eastAsia="Times New Roman" w:hAnsi="Courier New" w:cs="Courier New"/>
            <w:color w:val="000088"/>
            <w:sz w:val="21"/>
            <w:szCs w:val="21"/>
            <w:lang w:eastAsia="fr-FR"/>
          </w:rPr>
          <w:t>for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(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i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=</w:t>
        </w:r>
        <w:r w:rsidRPr="00D04DF9">
          <w:rPr>
            <w:rFonts w:ascii="Courier New" w:eastAsia="Times New Roman" w:hAnsi="Courier New" w:cs="Courier New"/>
            <w:color w:val="006666"/>
            <w:sz w:val="21"/>
            <w:szCs w:val="21"/>
            <w:lang w:eastAsia="fr-FR"/>
          </w:rPr>
          <w:t>0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;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i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&lt;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n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;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i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++){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134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135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proofErr w:type="spellStart"/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printf</w:t>
        </w:r>
        <w:proofErr w:type="spellEnd"/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(</w:t>
        </w:r>
        <w:r w:rsidRPr="00D04DF9">
          <w:rPr>
            <w:rFonts w:ascii="Courier New" w:eastAsia="Times New Roman" w:hAnsi="Courier New" w:cs="Courier New"/>
            <w:color w:val="880000"/>
            <w:sz w:val="21"/>
            <w:szCs w:val="21"/>
            <w:lang w:eastAsia="fr-FR"/>
          </w:rPr>
          <w:t>"Article %d : \n"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,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i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+</w:t>
        </w:r>
        <w:r w:rsidRPr="00D04DF9">
          <w:rPr>
            <w:rFonts w:ascii="Courier New" w:eastAsia="Times New Roman" w:hAnsi="Courier New" w:cs="Courier New"/>
            <w:color w:val="006666"/>
            <w:sz w:val="21"/>
            <w:szCs w:val="21"/>
            <w:lang w:eastAsia="fr-FR"/>
          </w:rPr>
          <w:t>1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);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136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137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proofErr w:type="spellStart"/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printf</w:t>
        </w:r>
        <w:proofErr w:type="spellEnd"/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(</w:t>
        </w:r>
        <w:r w:rsidRPr="00D04DF9">
          <w:rPr>
            <w:rFonts w:ascii="Courier New" w:eastAsia="Times New Roman" w:hAnsi="Courier New" w:cs="Courier New"/>
            <w:color w:val="880000"/>
            <w:sz w:val="21"/>
            <w:szCs w:val="21"/>
            <w:lang w:eastAsia="fr-FR"/>
          </w:rPr>
          <w:t>"Code : %d | "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,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articles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[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i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].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code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);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138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139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proofErr w:type="spellStart"/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printf</w:t>
        </w:r>
        <w:proofErr w:type="spellEnd"/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(</w:t>
        </w:r>
        <w:r w:rsidRPr="00D04DF9">
          <w:rPr>
            <w:rFonts w:ascii="Courier New" w:eastAsia="Times New Roman" w:hAnsi="Courier New" w:cs="Courier New"/>
            <w:color w:val="880000"/>
            <w:sz w:val="21"/>
            <w:szCs w:val="21"/>
            <w:lang w:eastAsia="fr-FR"/>
          </w:rPr>
          <w:t>"Nom : %s | "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,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articles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[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i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].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nom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);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140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141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proofErr w:type="spellStart"/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printf</w:t>
        </w:r>
        <w:proofErr w:type="spellEnd"/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(</w:t>
        </w:r>
        <w:r w:rsidRPr="00D04DF9">
          <w:rPr>
            <w:rFonts w:ascii="Courier New" w:eastAsia="Times New Roman" w:hAnsi="Courier New" w:cs="Courier New"/>
            <w:color w:val="880000"/>
            <w:sz w:val="21"/>
            <w:szCs w:val="21"/>
            <w:lang w:eastAsia="fr-FR"/>
          </w:rPr>
          <w:t>"Prix : %.2f\n\n"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,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articles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[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i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].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prix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);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142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143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}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144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145" w:author="Unknown"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}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146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147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 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148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149" w:author="Unknown">
        <w:r w:rsidRPr="00D04DF9">
          <w:rPr>
            <w:rFonts w:ascii="Courier New" w:eastAsia="Times New Roman" w:hAnsi="Courier New" w:cs="Courier New"/>
            <w:color w:val="008800"/>
            <w:sz w:val="21"/>
            <w:szCs w:val="21"/>
            <w:lang w:eastAsia="fr-FR"/>
          </w:rPr>
          <w:t>//Question 4 : Suppression d'un article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150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proofErr w:type="spellStart"/>
      <w:ins w:id="151" w:author="Unknown">
        <w:r w:rsidRPr="00D04DF9">
          <w:rPr>
            <w:rFonts w:ascii="Courier New" w:eastAsia="Times New Roman" w:hAnsi="Courier New" w:cs="Courier New"/>
            <w:color w:val="000088"/>
            <w:sz w:val="21"/>
            <w:szCs w:val="21"/>
            <w:lang w:eastAsia="fr-FR"/>
          </w:rPr>
          <w:t>void</w:t>
        </w:r>
        <w:proofErr w:type="spellEnd"/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</w:t>
        </w:r>
        <w:proofErr w:type="spellStart"/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supprimerArticle</w:t>
        </w:r>
        <w:proofErr w:type="spellEnd"/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(</w:t>
        </w:r>
        <w:r w:rsidRPr="00D04DF9">
          <w:rPr>
            <w:rFonts w:ascii="Courier New" w:eastAsia="Times New Roman" w:hAnsi="Courier New" w:cs="Courier New"/>
            <w:b/>
            <w:bCs/>
            <w:color w:val="660066"/>
            <w:sz w:val="21"/>
            <w:szCs w:val="21"/>
            <w:lang w:eastAsia="fr-FR"/>
          </w:rPr>
          <w:t>Article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articles 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[],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</w:t>
        </w:r>
        <w:r w:rsidRPr="00D04DF9">
          <w:rPr>
            <w:rFonts w:ascii="Courier New" w:eastAsia="Times New Roman" w:hAnsi="Courier New" w:cs="Courier New"/>
            <w:b/>
            <w:bCs/>
            <w:color w:val="660066"/>
            <w:sz w:val="21"/>
            <w:szCs w:val="21"/>
            <w:lang w:eastAsia="fr-FR"/>
          </w:rPr>
          <w:t>int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*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n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,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</w:t>
        </w:r>
        <w:r w:rsidRPr="00D04DF9">
          <w:rPr>
            <w:rFonts w:ascii="Courier New" w:eastAsia="Times New Roman" w:hAnsi="Courier New" w:cs="Courier New"/>
            <w:b/>
            <w:bCs/>
            <w:color w:val="660066"/>
            <w:sz w:val="21"/>
            <w:szCs w:val="21"/>
            <w:lang w:eastAsia="fr-FR"/>
          </w:rPr>
          <w:t>int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code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)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{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152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153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b/>
            <w:bCs/>
            <w:color w:val="660066"/>
            <w:sz w:val="21"/>
            <w:szCs w:val="21"/>
            <w:lang w:eastAsia="fr-FR"/>
          </w:rPr>
          <w:t>int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i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,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j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;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154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155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8800"/>
            <w:sz w:val="21"/>
            <w:szCs w:val="21"/>
            <w:lang w:eastAsia="fr-FR"/>
          </w:rPr>
          <w:t>//On suppose si le code est unique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156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157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88"/>
            <w:sz w:val="21"/>
            <w:szCs w:val="21"/>
            <w:lang w:eastAsia="fr-FR"/>
          </w:rPr>
          <w:t>for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(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i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=</w:t>
        </w:r>
        <w:r w:rsidRPr="00D04DF9">
          <w:rPr>
            <w:rFonts w:ascii="Courier New" w:eastAsia="Times New Roman" w:hAnsi="Courier New" w:cs="Courier New"/>
            <w:color w:val="006666"/>
            <w:sz w:val="21"/>
            <w:szCs w:val="21"/>
            <w:lang w:eastAsia="fr-FR"/>
          </w:rPr>
          <w:t>0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;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i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&lt;*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n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;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i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++){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158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159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88"/>
            <w:sz w:val="21"/>
            <w:szCs w:val="21"/>
            <w:lang w:eastAsia="fr-FR"/>
          </w:rPr>
          <w:t>if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(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articles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[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i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].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code 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==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code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){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160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161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88"/>
            <w:sz w:val="21"/>
            <w:szCs w:val="21"/>
            <w:lang w:eastAsia="fr-FR"/>
          </w:rPr>
          <w:t>for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(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j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=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i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;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j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&lt;(*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n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)-</w:t>
        </w:r>
        <w:r w:rsidRPr="00D04DF9">
          <w:rPr>
            <w:rFonts w:ascii="Courier New" w:eastAsia="Times New Roman" w:hAnsi="Courier New" w:cs="Courier New"/>
            <w:color w:val="006666"/>
            <w:sz w:val="21"/>
            <w:szCs w:val="21"/>
            <w:lang w:eastAsia="fr-FR"/>
          </w:rPr>
          <w:t>1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;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j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++){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162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163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  <w:t>articles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[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j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]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=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articles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[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j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+</w:t>
        </w:r>
        <w:r w:rsidRPr="00D04DF9">
          <w:rPr>
            <w:rFonts w:ascii="Courier New" w:eastAsia="Times New Roman" w:hAnsi="Courier New" w:cs="Courier New"/>
            <w:color w:val="006666"/>
            <w:sz w:val="21"/>
            <w:szCs w:val="21"/>
            <w:lang w:eastAsia="fr-FR"/>
          </w:rPr>
          <w:t>1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];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164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165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}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166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167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168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169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(*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n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)--;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170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171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8800"/>
            <w:sz w:val="21"/>
            <w:szCs w:val="21"/>
            <w:lang w:eastAsia="fr-FR"/>
          </w:rPr>
          <w:t>//i--; si le code n'est pas unique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172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173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}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174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175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}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176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177" w:author="Unknown"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}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178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179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 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180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181" w:author="Unknown">
        <w:r w:rsidRPr="00D04DF9">
          <w:rPr>
            <w:rFonts w:ascii="Courier New" w:eastAsia="Times New Roman" w:hAnsi="Courier New" w:cs="Courier New"/>
            <w:color w:val="008800"/>
            <w:sz w:val="21"/>
            <w:szCs w:val="21"/>
            <w:lang w:eastAsia="fr-FR"/>
          </w:rPr>
          <w:t xml:space="preserve">//Question 5 : Ajout d'un article à la fin de la liste 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182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proofErr w:type="spellStart"/>
      <w:ins w:id="183" w:author="Unknown">
        <w:r w:rsidRPr="00D04DF9">
          <w:rPr>
            <w:rFonts w:ascii="Courier New" w:eastAsia="Times New Roman" w:hAnsi="Courier New" w:cs="Courier New"/>
            <w:color w:val="000088"/>
            <w:sz w:val="21"/>
            <w:szCs w:val="21"/>
            <w:lang w:eastAsia="fr-FR"/>
          </w:rPr>
          <w:t>void</w:t>
        </w:r>
        <w:proofErr w:type="spellEnd"/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</w:t>
        </w:r>
        <w:proofErr w:type="spellStart"/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ajouterArticle</w:t>
        </w:r>
        <w:proofErr w:type="spellEnd"/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(</w:t>
        </w:r>
        <w:r w:rsidRPr="00D04DF9">
          <w:rPr>
            <w:rFonts w:ascii="Courier New" w:eastAsia="Times New Roman" w:hAnsi="Courier New" w:cs="Courier New"/>
            <w:b/>
            <w:bCs/>
            <w:color w:val="660066"/>
            <w:sz w:val="21"/>
            <w:szCs w:val="21"/>
            <w:lang w:eastAsia="fr-FR"/>
          </w:rPr>
          <w:t>Article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articles 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[],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</w:t>
        </w:r>
        <w:r w:rsidRPr="00D04DF9">
          <w:rPr>
            <w:rFonts w:ascii="Courier New" w:eastAsia="Times New Roman" w:hAnsi="Courier New" w:cs="Courier New"/>
            <w:b/>
            <w:bCs/>
            <w:color w:val="660066"/>
            <w:sz w:val="21"/>
            <w:szCs w:val="21"/>
            <w:lang w:eastAsia="fr-FR"/>
          </w:rPr>
          <w:t>int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*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n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){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184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185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8800"/>
            <w:sz w:val="21"/>
            <w:szCs w:val="21"/>
            <w:lang w:eastAsia="fr-FR"/>
          </w:rPr>
          <w:t xml:space="preserve">//Ajout </w:t>
        </w:r>
        <w:proofErr w:type="spellStart"/>
        <w:r w:rsidRPr="00D04DF9">
          <w:rPr>
            <w:rFonts w:ascii="Courier New" w:eastAsia="Times New Roman" w:hAnsi="Courier New" w:cs="Courier New"/>
            <w:color w:val="008800"/>
            <w:sz w:val="21"/>
            <w:szCs w:val="21"/>
            <w:lang w:eastAsia="fr-FR"/>
          </w:rPr>
          <w:t>a</w:t>
        </w:r>
        <w:proofErr w:type="spellEnd"/>
        <w:r w:rsidRPr="00D04DF9">
          <w:rPr>
            <w:rFonts w:ascii="Courier New" w:eastAsia="Times New Roman" w:hAnsi="Courier New" w:cs="Courier New"/>
            <w:color w:val="008800"/>
            <w:sz w:val="21"/>
            <w:szCs w:val="21"/>
            <w:lang w:eastAsia="fr-FR"/>
          </w:rPr>
          <w:t xml:space="preserve"> la fin?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186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187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proofErr w:type="spellStart"/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printf</w:t>
        </w:r>
        <w:proofErr w:type="spellEnd"/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(</w:t>
        </w:r>
        <w:r w:rsidRPr="00D04DF9">
          <w:rPr>
            <w:rFonts w:ascii="Courier New" w:eastAsia="Times New Roman" w:hAnsi="Courier New" w:cs="Courier New"/>
            <w:color w:val="880000"/>
            <w:sz w:val="21"/>
            <w:szCs w:val="21"/>
            <w:lang w:eastAsia="fr-FR"/>
          </w:rPr>
          <w:t>"Entrer le code : "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);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188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189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proofErr w:type="spellStart"/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scanf</w:t>
        </w:r>
        <w:proofErr w:type="spellEnd"/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(</w:t>
        </w:r>
        <w:r w:rsidRPr="00D04DF9">
          <w:rPr>
            <w:rFonts w:ascii="Courier New" w:eastAsia="Times New Roman" w:hAnsi="Courier New" w:cs="Courier New"/>
            <w:color w:val="880000"/>
            <w:sz w:val="21"/>
            <w:szCs w:val="21"/>
            <w:lang w:eastAsia="fr-FR"/>
          </w:rPr>
          <w:t>"%d"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,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&amp;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articles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[*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n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].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code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);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190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191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proofErr w:type="spellStart"/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printf</w:t>
        </w:r>
        <w:proofErr w:type="spellEnd"/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(</w:t>
        </w:r>
        <w:r w:rsidRPr="00D04DF9">
          <w:rPr>
            <w:rFonts w:ascii="Courier New" w:eastAsia="Times New Roman" w:hAnsi="Courier New" w:cs="Courier New"/>
            <w:color w:val="880000"/>
            <w:sz w:val="21"/>
            <w:szCs w:val="21"/>
            <w:lang w:eastAsia="fr-FR"/>
          </w:rPr>
          <w:t>"Entrer le nom : "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);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192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193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proofErr w:type="spellStart"/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scanf</w:t>
        </w:r>
        <w:proofErr w:type="spellEnd"/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(</w:t>
        </w:r>
        <w:r w:rsidRPr="00D04DF9">
          <w:rPr>
            <w:rFonts w:ascii="Courier New" w:eastAsia="Times New Roman" w:hAnsi="Courier New" w:cs="Courier New"/>
            <w:color w:val="880000"/>
            <w:sz w:val="21"/>
            <w:szCs w:val="21"/>
            <w:lang w:eastAsia="fr-FR"/>
          </w:rPr>
          <w:t>"%s"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,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articles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[*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n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].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nom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);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194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195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proofErr w:type="spellStart"/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printf</w:t>
        </w:r>
        <w:proofErr w:type="spellEnd"/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(</w:t>
        </w:r>
        <w:r w:rsidRPr="00D04DF9">
          <w:rPr>
            <w:rFonts w:ascii="Courier New" w:eastAsia="Times New Roman" w:hAnsi="Courier New" w:cs="Courier New"/>
            <w:color w:val="880000"/>
            <w:sz w:val="21"/>
            <w:szCs w:val="21"/>
            <w:lang w:eastAsia="fr-FR"/>
          </w:rPr>
          <w:t>"Entrer le prix : "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);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196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197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proofErr w:type="spellStart"/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scanf</w:t>
        </w:r>
        <w:proofErr w:type="spellEnd"/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(</w:t>
        </w:r>
        <w:r w:rsidRPr="00D04DF9">
          <w:rPr>
            <w:rFonts w:ascii="Courier New" w:eastAsia="Times New Roman" w:hAnsi="Courier New" w:cs="Courier New"/>
            <w:color w:val="880000"/>
            <w:sz w:val="21"/>
            <w:szCs w:val="21"/>
            <w:lang w:eastAsia="fr-FR"/>
          </w:rPr>
          <w:t>"%f"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,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&amp;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articles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[*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n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].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prix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);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198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199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(*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n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)++;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200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201" w:author="Unknown"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}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202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203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 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204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205" w:author="Unknown">
        <w:r w:rsidRPr="00D04DF9">
          <w:rPr>
            <w:rFonts w:ascii="Courier New" w:eastAsia="Times New Roman" w:hAnsi="Courier New" w:cs="Courier New"/>
            <w:color w:val="008800"/>
            <w:sz w:val="21"/>
            <w:szCs w:val="21"/>
            <w:lang w:eastAsia="fr-FR"/>
          </w:rPr>
          <w:t xml:space="preserve">//Question 6 : Tri de la liste des articles par ordre (Croissant) alphabétique des noms 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206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proofErr w:type="spellStart"/>
      <w:ins w:id="207" w:author="Unknown">
        <w:r w:rsidRPr="00D04DF9">
          <w:rPr>
            <w:rFonts w:ascii="Courier New" w:eastAsia="Times New Roman" w:hAnsi="Courier New" w:cs="Courier New"/>
            <w:color w:val="000088"/>
            <w:sz w:val="21"/>
            <w:szCs w:val="21"/>
            <w:lang w:eastAsia="fr-FR"/>
          </w:rPr>
          <w:lastRenderedPageBreak/>
          <w:t>void</w:t>
        </w:r>
        <w:proofErr w:type="spellEnd"/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</w:t>
        </w:r>
        <w:proofErr w:type="spellStart"/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triByNom</w:t>
        </w:r>
        <w:proofErr w:type="spellEnd"/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(</w:t>
        </w:r>
        <w:r w:rsidRPr="00D04DF9">
          <w:rPr>
            <w:rFonts w:ascii="Courier New" w:eastAsia="Times New Roman" w:hAnsi="Courier New" w:cs="Courier New"/>
            <w:b/>
            <w:bCs/>
            <w:color w:val="660066"/>
            <w:sz w:val="21"/>
            <w:szCs w:val="21"/>
            <w:lang w:eastAsia="fr-FR"/>
          </w:rPr>
          <w:t>Article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articles 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[],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</w:t>
        </w:r>
        <w:r w:rsidRPr="00D04DF9">
          <w:rPr>
            <w:rFonts w:ascii="Courier New" w:eastAsia="Times New Roman" w:hAnsi="Courier New" w:cs="Courier New"/>
            <w:b/>
            <w:bCs/>
            <w:color w:val="660066"/>
            <w:sz w:val="21"/>
            <w:szCs w:val="21"/>
            <w:lang w:eastAsia="fr-FR"/>
          </w:rPr>
          <w:t>int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n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){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208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209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b/>
            <w:bCs/>
            <w:color w:val="660066"/>
            <w:sz w:val="21"/>
            <w:szCs w:val="21"/>
            <w:lang w:eastAsia="fr-FR"/>
          </w:rPr>
          <w:t>int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i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,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j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;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210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211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b/>
            <w:bCs/>
            <w:color w:val="660066"/>
            <w:sz w:val="21"/>
            <w:szCs w:val="21"/>
            <w:lang w:eastAsia="fr-FR"/>
          </w:rPr>
          <w:t>Article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a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;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212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213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88"/>
            <w:sz w:val="21"/>
            <w:szCs w:val="21"/>
            <w:lang w:eastAsia="fr-FR"/>
          </w:rPr>
          <w:t>for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(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i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=</w:t>
        </w:r>
        <w:r w:rsidRPr="00D04DF9">
          <w:rPr>
            <w:rFonts w:ascii="Courier New" w:eastAsia="Times New Roman" w:hAnsi="Courier New" w:cs="Courier New"/>
            <w:color w:val="006666"/>
            <w:sz w:val="21"/>
            <w:szCs w:val="21"/>
            <w:lang w:eastAsia="fr-FR"/>
          </w:rPr>
          <w:t>0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;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i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&lt;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n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;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i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++){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214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215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88"/>
            <w:sz w:val="21"/>
            <w:szCs w:val="21"/>
            <w:lang w:eastAsia="fr-FR"/>
          </w:rPr>
          <w:t>for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(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j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=</w:t>
        </w:r>
        <w:proofErr w:type="spellStart"/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i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;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j</w:t>
        </w:r>
        <w:proofErr w:type="spellEnd"/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&lt;</w:t>
        </w:r>
        <w:proofErr w:type="spellStart"/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n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;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j</w:t>
        </w:r>
        <w:proofErr w:type="spellEnd"/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++){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216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217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  <w:t xml:space="preserve">        </w:t>
        </w:r>
        <w:r w:rsidRPr="00D04DF9">
          <w:rPr>
            <w:rFonts w:ascii="Courier New" w:eastAsia="Times New Roman" w:hAnsi="Courier New" w:cs="Courier New"/>
            <w:color w:val="000088"/>
            <w:sz w:val="21"/>
            <w:szCs w:val="21"/>
            <w:lang w:eastAsia="fr-FR"/>
          </w:rPr>
          <w:t>if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(</w:t>
        </w:r>
        <w:proofErr w:type="spellStart"/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strcmp</w:t>
        </w:r>
        <w:proofErr w:type="spellEnd"/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(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articles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[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i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].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nom 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,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articles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[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j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].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nom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)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==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</w:t>
        </w:r>
        <w:r w:rsidRPr="00D04DF9">
          <w:rPr>
            <w:rFonts w:ascii="Courier New" w:eastAsia="Times New Roman" w:hAnsi="Courier New" w:cs="Courier New"/>
            <w:color w:val="006666"/>
            <w:sz w:val="21"/>
            <w:szCs w:val="21"/>
            <w:lang w:eastAsia="fr-FR"/>
          </w:rPr>
          <w:t>1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)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218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219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{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220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221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  <w:t xml:space="preserve">        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  <w:t xml:space="preserve">a 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=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articles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[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i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];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222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223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  <w:t xml:space="preserve">           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  <w:t>articles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[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i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]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=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articles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[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j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];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224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225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  <w:t xml:space="preserve">           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  <w:t>articles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[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j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]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=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a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;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226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227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  <w:t xml:space="preserve">        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}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228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229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   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}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230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231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}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232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233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proofErr w:type="spellStart"/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puts</w:t>
        </w:r>
        <w:proofErr w:type="spellEnd"/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(</w:t>
        </w:r>
        <w:r w:rsidRPr="00D04DF9">
          <w:rPr>
            <w:rFonts w:ascii="Courier New" w:eastAsia="Times New Roman" w:hAnsi="Courier New" w:cs="Courier New"/>
            <w:color w:val="880000"/>
            <w:sz w:val="21"/>
            <w:szCs w:val="21"/>
            <w:lang w:eastAsia="fr-FR"/>
          </w:rPr>
          <w:t>"Liste des articles tries par nom:"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);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234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235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proofErr w:type="spellStart"/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afficherArticle</w:t>
        </w:r>
        <w:proofErr w:type="spellEnd"/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(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articles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,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n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);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236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237" w:author="Unknown"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}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238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239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 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240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241" w:author="Unknown">
        <w:r w:rsidRPr="00D04DF9">
          <w:rPr>
            <w:rFonts w:ascii="Courier New" w:eastAsia="Times New Roman" w:hAnsi="Courier New" w:cs="Courier New"/>
            <w:color w:val="008800"/>
            <w:sz w:val="21"/>
            <w:szCs w:val="21"/>
            <w:lang w:eastAsia="fr-FR"/>
          </w:rPr>
          <w:t>//Question 7 : Tri de la liste des articles du plus cher au moins cher (par ordre décroissant de prix)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242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proofErr w:type="spellStart"/>
      <w:ins w:id="243" w:author="Unknown">
        <w:r w:rsidRPr="00D04DF9">
          <w:rPr>
            <w:rFonts w:ascii="Courier New" w:eastAsia="Times New Roman" w:hAnsi="Courier New" w:cs="Courier New"/>
            <w:color w:val="000088"/>
            <w:sz w:val="21"/>
            <w:szCs w:val="21"/>
            <w:lang w:eastAsia="fr-FR"/>
          </w:rPr>
          <w:t>void</w:t>
        </w:r>
        <w:proofErr w:type="spellEnd"/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</w:t>
        </w:r>
        <w:proofErr w:type="spellStart"/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triByPrix</w:t>
        </w:r>
        <w:proofErr w:type="spellEnd"/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(</w:t>
        </w:r>
        <w:r w:rsidRPr="00D04DF9">
          <w:rPr>
            <w:rFonts w:ascii="Courier New" w:eastAsia="Times New Roman" w:hAnsi="Courier New" w:cs="Courier New"/>
            <w:b/>
            <w:bCs/>
            <w:color w:val="660066"/>
            <w:sz w:val="21"/>
            <w:szCs w:val="21"/>
            <w:lang w:eastAsia="fr-FR"/>
          </w:rPr>
          <w:t>Article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articles 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[],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</w:t>
        </w:r>
        <w:r w:rsidRPr="00D04DF9">
          <w:rPr>
            <w:rFonts w:ascii="Courier New" w:eastAsia="Times New Roman" w:hAnsi="Courier New" w:cs="Courier New"/>
            <w:b/>
            <w:bCs/>
            <w:color w:val="660066"/>
            <w:sz w:val="21"/>
            <w:szCs w:val="21"/>
            <w:lang w:eastAsia="fr-FR"/>
          </w:rPr>
          <w:t>int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n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){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244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245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b/>
            <w:bCs/>
            <w:color w:val="660066"/>
            <w:sz w:val="21"/>
            <w:szCs w:val="21"/>
            <w:lang w:eastAsia="fr-FR"/>
          </w:rPr>
          <w:t>int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i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,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j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;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246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247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b/>
            <w:bCs/>
            <w:color w:val="660066"/>
            <w:sz w:val="21"/>
            <w:szCs w:val="21"/>
            <w:lang w:eastAsia="fr-FR"/>
          </w:rPr>
          <w:t>Article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a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;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248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249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88"/>
            <w:sz w:val="21"/>
            <w:szCs w:val="21"/>
            <w:lang w:eastAsia="fr-FR"/>
          </w:rPr>
          <w:t>for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(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i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=</w:t>
        </w:r>
        <w:r w:rsidRPr="00D04DF9">
          <w:rPr>
            <w:rFonts w:ascii="Courier New" w:eastAsia="Times New Roman" w:hAnsi="Courier New" w:cs="Courier New"/>
            <w:color w:val="006666"/>
            <w:sz w:val="21"/>
            <w:szCs w:val="21"/>
            <w:lang w:eastAsia="fr-FR"/>
          </w:rPr>
          <w:t>0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;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i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&lt;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n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;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i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++){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250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251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88"/>
            <w:sz w:val="21"/>
            <w:szCs w:val="21"/>
            <w:lang w:eastAsia="fr-FR"/>
          </w:rPr>
          <w:t>for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(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j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=</w:t>
        </w:r>
        <w:proofErr w:type="spellStart"/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i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;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j</w:t>
        </w:r>
        <w:proofErr w:type="spellEnd"/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&lt;</w:t>
        </w:r>
        <w:proofErr w:type="spellStart"/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n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;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j</w:t>
        </w:r>
        <w:proofErr w:type="spellEnd"/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++){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252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253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  <w:t xml:space="preserve">        </w:t>
        </w:r>
        <w:r w:rsidRPr="00D04DF9">
          <w:rPr>
            <w:rFonts w:ascii="Courier New" w:eastAsia="Times New Roman" w:hAnsi="Courier New" w:cs="Courier New"/>
            <w:color w:val="000088"/>
            <w:sz w:val="21"/>
            <w:szCs w:val="21"/>
            <w:lang w:eastAsia="fr-FR"/>
          </w:rPr>
          <w:t>if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(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articles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[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i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].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prix 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&lt;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articles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[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j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].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prix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)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254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255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{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256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257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  <w:t xml:space="preserve">        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  <w:t xml:space="preserve">a 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=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articles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[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i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];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258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259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  <w:t xml:space="preserve">           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  <w:t>articles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[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i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]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=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articles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[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j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];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260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261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  <w:t xml:space="preserve">           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  <w:t>articles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[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j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]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=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a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;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262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263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  <w:t xml:space="preserve">        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}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264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265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   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}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266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267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}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268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269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proofErr w:type="spellStart"/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puts</w:t>
        </w:r>
        <w:proofErr w:type="spellEnd"/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(</w:t>
        </w:r>
        <w:r w:rsidRPr="00D04DF9">
          <w:rPr>
            <w:rFonts w:ascii="Courier New" w:eastAsia="Times New Roman" w:hAnsi="Courier New" w:cs="Courier New"/>
            <w:color w:val="880000"/>
            <w:sz w:val="21"/>
            <w:szCs w:val="21"/>
            <w:lang w:eastAsia="fr-FR"/>
          </w:rPr>
          <w:t>"Liste des articles tries par prix:"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);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270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271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proofErr w:type="spellStart"/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afficherArticle</w:t>
        </w:r>
        <w:proofErr w:type="spellEnd"/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(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articles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,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n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);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272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273" w:author="Unknown"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}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274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275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 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276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277" w:author="Unknown">
        <w:r w:rsidRPr="00D04DF9">
          <w:rPr>
            <w:rFonts w:ascii="Courier New" w:eastAsia="Times New Roman" w:hAnsi="Courier New" w:cs="Courier New"/>
            <w:color w:val="008800"/>
            <w:sz w:val="21"/>
            <w:szCs w:val="21"/>
            <w:lang w:eastAsia="fr-FR"/>
          </w:rPr>
          <w:lastRenderedPageBreak/>
          <w:t xml:space="preserve">//Question 8 : </w:t>
        </w:r>
        <w:proofErr w:type="spellStart"/>
        <w:r w:rsidRPr="00D04DF9">
          <w:rPr>
            <w:rFonts w:ascii="Courier New" w:eastAsia="Times New Roman" w:hAnsi="Courier New" w:cs="Courier New"/>
            <w:color w:val="008800"/>
            <w:sz w:val="21"/>
            <w:szCs w:val="21"/>
            <w:lang w:eastAsia="fr-FR"/>
          </w:rPr>
          <w:t>Sauvegrade</w:t>
        </w:r>
        <w:proofErr w:type="spellEnd"/>
        <w:r w:rsidRPr="00D04DF9">
          <w:rPr>
            <w:rFonts w:ascii="Courier New" w:eastAsia="Times New Roman" w:hAnsi="Courier New" w:cs="Courier New"/>
            <w:color w:val="008800"/>
            <w:sz w:val="21"/>
            <w:szCs w:val="21"/>
            <w:lang w:eastAsia="fr-FR"/>
          </w:rPr>
          <w:t xml:space="preserve"> de la liste des articles dans un fichier texte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278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proofErr w:type="spellStart"/>
      <w:ins w:id="279" w:author="Unknown">
        <w:r w:rsidRPr="00D04DF9">
          <w:rPr>
            <w:rFonts w:ascii="Courier New" w:eastAsia="Times New Roman" w:hAnsi="Courier New" w:cs="Courier New"/>
            <w:color w:val="000088"/>
            <w:sz w:val="21"/>
            <w:szCs w:val="21"/>
            <w:lang w:eastAsia="fr-FR"/>
          </w:rPr>
          <w:t>void</w:t>
        </w:r>
        <w:proofErr w:type="spellEnd"/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</w:t>
        </w:r>
        <w:proofErr w:type="spellStart"/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saveArtciles</w:t>
        </w:r>
        <w:proofErr w:type="spellEnd"/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(</w:t>
        </w:r>
        <w:r w:rsidRPr="00D04DF9">
          <w:rPr>
            <w:rFonts w:ascii="Courier New" w:eastAsia="Times New Roman" w:hAnsi="Courier New" w:cs="Courier New"/>
            <w:b/>
            <w:bCs/>
            <w:color w:val="660066"/>
            <w:sz w:val="21"/>
            <w:szCs w:val="21"/>
            <w:lang w:eastAsia="fr-FR"/>
          </w:rPr>
          <w:t>Article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articles 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[],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</w:t>
        </w:r>
        <w:r w:rsidRPr="00D04DF9">
          <w:rPr>
            <w:rFonts w:ascii="Courier New" w:eastAsia="Times New Roman" w:hAnsi="Courier New" w:cs="Courier New"/>
            <w:b/>
            <w:bCs/>
            <w:color w:val="660066"/>
            <w:sz w:val="21"/>
            <w:szCs w:val="21"/>
            <w:lang w:eastAsia="fr-FR"/>
          </w:rPr>
          <w:t>int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n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){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280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281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b/>
            <w:bCs/>
            <w:color w:val="660066"/>
            <w:sz w:val="21"/>
            <w:szCs w:val="21"/>
            <w:lang w:eastAsia="fr-FR"/>
          </w:rPr>
          <w:t>FILE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*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f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;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282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283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b/>
            <w:bCs/>
            <w:color w:val="660066"/>
            <w:sz w:val="21"/>
            <w:szCs w:val="21"/>
            <w:lang w:eastAsia="fr-FR"/>
          </w:rPr>
          <w:t>int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i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;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284" w:author="Unknown"/>
          <w:rFonts w:ascii="Courier New" w:eastAsia="Times New Roman" w:hAnsi="Courier New" w:cs="Courier New"/>
          <w:color w:val="212121"/>
          <w:sz w:val="21"/>
          <w:szCs w:val="21"/>
          <w:lang w:val="en-US" w:eastAsia="fr-FR"/>
        </w:rPr>
      </w:pPr>
      <w:ins w:id="285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val="en-US" w:eastAsia="fr-FR"/>
          </w:rPr>
          <w:tab/>
          <w:t xml:space="preserve">f 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val="en-US" w:eastAsia="fr-FR"/>
          </w:rPr>
          <w:t>=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val="en-US" w:eastAsia="fr-FR"/>
          </w:rPr>
          <w:t xml:space="preserve"> fopen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val="en-US" w:eastAsia="fr-FR"/>
          </w:rPr>
          <w:t>(</w:t>
        </w:r>
        <w:r w:rsidRPr="00D04DF9">
          <w:rPr>
            <w:rFonts w:ascii="Courier New" w:eastAsia="Times New Roman" w:hAnsi="Courier New" w:cs="Courier New"/>
            <w:color w:val="880000"/>
            <w:sz w:val="21"/>
            <w:szCs w:val="21"/>
            <w:lang w:val="en-US" w:eastAsia="fr-FR"/>
          </w:rPr>
          <w:t>"articles.txt"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val="en-US" w:eastAsia="fr-FR"/>
          </w:rPr>
          <w:t>,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val="en-US" w:eastAsia="fr-FR"/>
          </w:rPr>
          <w:t xml:space="preserve"> </w:t>
        </w:r>
        <w:r w:rsidRPr="00D04DF9">
          <w:rPr>
            <w:rFonts w:ascii="Courier New" w:eastAsia="Times New Roman" w:hAnsi="Courier New" w:cs="Courier New"/>
            <w:color w:val="880000"/>
            <w:sz w:val="21"/>
            <w:szCs w:val="21"/>
            <w:lang w:val="en-US" w:eastAsia="fr-FR"/>
          </w:rPr>
          <w:t>"w"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val="en-US" w:eastAsia="fr-FR"/>
          </w:rPr>
          <w:t>);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286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287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val="en-US" w:eastAsia="fr-FR"/>
          </w:rPr>
          <w:tab/>
        </w:r>
        <w:r w:rsidRPr="00D04DF9">
          <w:rPr>
            <w:rFonts w:ascii="Courier New" w:eastAsia="Times New Roman" w:hAnsi="Courier New" w:cs="Courier New"/>
            <w:color w:val="000088"/>
            <w:sz w:val="21"/>
            <w:szCs w:val="21"/>
            <w:lang w:eastAsia="fr-FR"/>
          </w:rPr>
          <w:t>if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(!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f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){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288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289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proofErr w:type="spellStart"/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printf</w:t>
        </w:r>
        <w:proofErr w:type="spellEnd"/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(</w:t>
        </w:r>
        <w:r w:rsidRPr="00D04DF9">
          <w:rPr>
            <w:rFonts w:ascii="Courier New" w:eastAsia="Times New Roman" w:hAnsi="Courier New" w:cs="Courier New"/>
            <w:color w:val="880000"/>
            <w:sz w:val="21"/>
            <w:szCs w:val="21"/>
            <w:lang w:eastAsia="fr-FR"/>
          </w:rPr>
          <w:t xml:space="preserve">"Erreur de </w:t>
        </w:r>
        <w:proofErr w:type="spellStart"/>
        <w:r w:rsidRPr="00D04DF9">
          <w:rPr>
            <w:rFonts w:ascii="Courier New" w:eastAsia="Times New Roman" w:hAnsi="Courier New" w:cs="Courier New"/>
            <w:color w:val="880000"/>
            <w:sz w:val="21"/>
            <w:szCs w:val="21"/>
            <w:lang w:eastAsia="fr-FR"/>
          </w:rPr>
          <w:t>creation</w:t>
        </w:r>
        <w:proofErr w:type="spellEnd"/>
        <w:r w:rsidRPr="00D04DF9">
          <w:rPr>
            <w:rFonts w:ascii="Courier New" w:eastAsia="Times New Roman" w:hAnsi="Courier New" w:cs="Courier New"/>
            <w:color w:val="880000"/>
            <w:sz w:val="21"/>
            <w:szCs w:val="21"/>
            <w:lang w:eastAsia="fr-FR"/>
          </w:rPr>
          <w:t xml:space="preserve"> du fichier!"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);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290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291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88"/>
            <w:sz w:val="21"/>
            <w:szCs w:val="21"/>
            <w:lang w:eastAsia="fr-FR"/>
          </w:rPr>
          <w:t>return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;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292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293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}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294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295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88"/>
            <w:sz w:val="21"/>
            <w:szCs w:val="21"/>
            <w:lang w:eastAsia="fr-FR"/>
          </w:rPr>
          <w:t>for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(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i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=</w:t>
        </w:r>
        <w:r w:rsidRPr="00D04DF9">
          <w:rPr>
            <w:rFonts w:ascii="Courier New" w:eastAsia="Times New Roman" w:hAnsi="Courier New" w:cs="Courier New"/>
            <w:color w:val="006666"/>
            <w:sz w:val="21"/>
            <w:szCs w:val="21"/>
            <w:lang w:eastAsia="fr-FR"/>
          </w:rPr>
          <w:t>0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;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i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&lt;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n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;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i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++){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296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297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proofErr w:type="spellStart"/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fprintf</w:t>
        </w:r>
        <w:proofErr w:type="spellEnd"/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(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f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,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</w:t>
        </w:r>
        <w:r w:rsidRPr="00D04DF9">
          <w:rPr>
            <w:rFonts w:ascii="Courier New" w:eastAsia="Times New Roman" w:hAnsi="Courier New" w:cs="Courier New"/>
            <w:color w:val="880000"/>
            <w:sz w:val="21"/>
            <w:szCs w:val="21"/>
            <w:lang w:eastAsia="fr-FR"/>
          </w:rPr>
          <w:t>"%d;%s;%.2f\n"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,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articles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[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i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].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code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,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articles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[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i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].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nom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,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articles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[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i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].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prix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);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298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299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}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300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301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proofErr w:type="spellStart"/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fclose</w:t>
        </w:r>
        <w:proofErr w:type="spellEnd"/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(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f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);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302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303" w:author="Unknown"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}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304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305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 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306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307" w:author="Unknown">
        <w:r w:rsidRPr="00D04DF9">
          <w:rPr>
            <w:rFonts w:ascii="Courier New" w:eastAsia="Times New Roman" w:hAnsi="Courier New" w:cs="Courier New"/>
            <w:color w:val="008800"/>
            <w:sz w:val="21"/>
            <w:szCs w:val="21"/>
            <w:lang w:eastAsia="fr-FR"/>
          </w:rPr>
          <w:t>//Question 9 : Programme de test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308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309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main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(){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310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311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312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313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8800"/>
            <w:sz w:val="21"/>
            <w:szCs w:val="21"/>
            <w:lang w:eastAsia="fr-FR"/>
          </w:rPr>
          <w:t>//Article t[30] = {{1, "</w:t>
        </w:r>
        <w:proofErr w:type="spellStart"/>
        <w:r w:rsidRPr="00D04DF9">
          <w:rPr>
            <w:rFonts w:ascii="Courier New" w:eastAsia="Times New Roman" w:hAnsi="Courier New" w:cs="Courier New"/>
            <w:color w:val="008800"/>
            <w:sz w:val="21"/>
            <w:szCs w:val="21"/>
            <w:lang w:eastAsia="fr-FR"/>
          </w:rPr>
          <w:t>dsw</w:t>
        </w:r>
        <w:proofErr w:type="spellEnd"/>
        <w:r w:rsidRPr="00D04DF9">
          <w:rPr>
            <w:rFonts w:ascii="Courier New" w:eastAsia="Times New Roman" w:hAnsi="Courier New" w:cs="Courier New"/>
            <w:color w:val="008800"/>
            <w:sz w:val="21"/>
            <w:szCs w:val="21"/>
            <w:lang w:eastAsia="fr-FR"/>
          </w:rPr>
          <w:t>", 300}, {2, "</w:t>
        </w:r>
        <w:proofErr w:type="spellStart"/>
        <w:r w:rsidRPr="00D04DF9">
          <w:rPr>
            <w:rFonts w:ascii="Courier New" w:eastAsia="Times New Roman" w:hAnsi="Courier New" w:cs="Courier New"/>
            <w:color w:val="008800"/>
            <w:sz w:val="21"/>
            <w:szCs w:val="21"/>
            <w:lang w:eastAsia="fr-FR"/>
          </w:rPr>
          <w:t>xue</w:t>
        </w:r>
        <w:proofErr w:type="spellEnd"/>
        <w:r w:rsidRPr="00D04DF9">
          <w:rPr>
            <w:rFonts w:ascii="Courier New" w:eastAsia="Times New Roman" w:hAnsi="Courier New" w:cs="Courier New"/>
            <w:color w:val="008800"/>
            <w:sz w:val="21"/>
            <w:szCs w:val="21"/>
            <w:lang w:eastAsia="fr-FR"/>
          </w:rPr>
          <w:t>", 30}, {3, "</w:t>
        </w:r>
        <w:proofErr w:type="spellStart"/>
        <w:r w:rsidRPr="00D04DF9">
          <w:rPr>
            <w:rFonts w:ascii="Courier New" w:eastAsia="Times New Roman" w:hAnsi="Courier New" w:cs="Courier New"/>
            <w:color w:val="008800"/>
            <w:sz w:val="21"/>
            <w:szCs w:val="21"/>
            <w:lang w:eastAsia="fr-FR"/>
          </w:rPr>
          <w:t>adf</w:t>
        </w:r>
        <w:proofErr w:type="spellEnd"/>
        <w:r w:rsidRPr="00D04DF9">
          <w:rPr>
            <w:rFonts w:ascii="Courier New" w:eastAsia="Times New Roman" w:hAnsi="Courier New" w:cs="Courier New"/>
            <w:color w:val="008800"/>
            <w:sz w:val="21"/>
            <w:szCs w:val="21"/>
            <w:lang w:eastAsia="fr-FR"/>
          </w:rPr>
          <w:t>", 380}}, * a;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314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315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b/>
            <w:bCs/>
            <w:color w:val="660066"/>
            <w:sz w:val="21"/>
            <w:szCs w:val="21"/>
            <w:lang w:eastAsia="fr-FR"/>
          </w:rPr>
          <w:t>Article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t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[</w:t>
        </w:r>
        <w:r w:rsidRPr="00D04DF9">
          <w:rPr>
            <w:rFonts w:ascii="Courier New" w:eastAsia="Times New Roman" w:hAnsi="Courier New" w:cs="Courier New"/>
            <w:color w:val="006666"/>
            <w:sz w:val="21"/>
            <w:szCs w:val="21"/>
            <w:lang w:eastAsia="fr-FR"/>
          </w:rPr>
          <w:t>30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],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*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a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;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316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317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b/>
            <w:bCs/>
            <w:color w:val="660066"/>
            <w:sz w:val="21"/>
            <w:szCs w:val="21"/>
            <w:lang w:eastAsia="fr-FR"/>
          </w:rPr>
          <w:t>int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n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,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choix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,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code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;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318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319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88"/>
            <w:sz w:val="21"/>
            <w:szCs w:val="21"/>
            <w:lang w:eastAsia="fr-FR"/>
          </w:rPr>
          <w:t>do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{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320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321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8800"/>
            <w:sz w:val="21"/>
            <w:szCs w:val="21"/>
            <w:lang w:eastAsia="fr-FR"/>
          </w:rPr>
          <w:t xml:space="preserve">//Menu 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322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323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proofErr w:type="spellStart"/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puts</w:t>
        </w:r>
        <w:proofErr w:type="spellEnd"/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(</w:t>
        </w:r>
        <w:r w:rsidRPr="00D04DF9">
          <w:rPr>
            <w:rFonts w:ascii="Courier New" w:eastAsia="Times New Roman" w:hAnsi="Courier New" w:cs="Courier New"/>
            <w:color w:val="880000"/>
            <w:sz w:val="21"/>
            <w:szCs w:val="21"/>
            <w:lang w:eastAsia="fr-FR"/>
          </w:rPr>
          <w:t>"-------------Menu-------------"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);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324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325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proofErr w:type="spellStart"/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puts</w:t>
        </w:r>
        <w:proofErr w:type="spellEnd"/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(</w:t>
        </w:r>
        <w:r w:rsidRPr="00D04DF9">
          <w:rPr>
            <w:rFonts w:ascii="Courier New" w:eastAsia="Times New Roman" w:hAnsi="Courier New" w:cs="Courier New"/>
            <w:color w:val="880000"/>
            <w:sz w:val="21"/>
            <w:szCs w:val="21"/>
            <w:lang w:eastAsia="fr-FR"/>
          </w:rPr>
          <w:t>"1:</w:t>
        </w:r>
        <w:r w:rsidRPr="00D04DF9">
          <w:rPr>
            <w:rFonts w:ascii="Courier New" w:eastAsia="Times New Roman" w:hAnsi="Courier New" w:cs="Courier New"/>
            <w:color w:val="880000"/>
            <w:sz w:val="21"/>
            <w:szCs w:val="21"/>
            <w:lang w:eastAsia="fr-FR"/>
          </w:rPr>
          <w:tab/>
          <w:t>Lire les articles."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);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326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327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proofErr w:type="spellStart"/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puts</w:t>
        </w:r>
        <w:proofErr w:type="spellEnd"/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(</w:t>
        </w:r>
        <w:r w:rsidRPr="00D04DF9">
          <w:rPr>
            <w:rFonts w:ascii="Courier New" w:eastAsia="Times New Roman" w:hAnsi="Courier New" w:cs="Courier New"/>
            <w:color w:val="880000"/>
            <w:sz w:val="21"/>
            <w:szCs w:val="21"/>
            <w:lang w:eastAsia="fr-FR"/>
          </w:rPr>
          <w:t>"2:</w:t>
        </w:r>
        <w:r w:rsidRPr="00D04DF9">
          <w:rPr>
            <w:rFonts w:ascii="Courier New" w:eastAsia="Times New Roman" w:hAnsi="Courier New" w:cs="Courier New"/>
            <w:color w:val="880000"/>
            <w:sz w:val="21"/>
            <w:szCs w:val="21"/>
            <w:lang w:eastAsia="fr-FR"/>
          </w:rPr>
          <w:tab/>
          <w:t>Afficher les articles classés par ordre alphabétique des  noms."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);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328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329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proofErr w:type="spellStart"/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puts</w:t>
        </w:r>
        <w:proofErr w:type="spellEnd"/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(</w:t>
        </w:r>
        <w:r w:rsidRPr="00D04DF9">
          <w:rPr>
            <w:rFonts w:ascii="Courier New" w:eastAsia="Times New Roman" w:hAnsi="Courier New" w:cs="Courier New"/>
            <w:color w:val="880000"/>
            <w:sz w:val="21"/>
            <w:szCs w:val="21"/>
            <w:lang w:eastAsia="fr-FR"/>
          </w:rPr>
          <w:t>"3:</w:t>
        </w:r>
        <w:r w:rsidRPr="00D04DF9">
          <w:rPr>
            <w:rFonts w:ascii="Courier New" w:eastAsia="Times New Roman" w:hAnsi="Courier New" w:cs="Courier New"/>
            <w:color w:val="880000"/>
            <w:sz w:val="21"/>
            <w:szCs w:val="21"/>
            <w:lang w:eastAsia="fr-FR"/>
          </w:rPr>
          <w:tab/>
          <w:t>Afficher les articles classés du plus cher au moins cher."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);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330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331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proofErr w:type="spellStart"/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puts</w:t>
        </w:r>
        <w:proofErr w:type="spellEnd"/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(</w:t>
        </w:r>
        <w:r w:rsidRPr="00D04DF9">
          <w:rPr>
            <w:rFonts w:ascii="Courier New" w:eastAsia="Times New Roman" w:hAnsi="Courier New" w:cs="Courier New"/>
            <w:color w:val="880000"/>
            <w:sz w:val="21"/>
            <w:szCs w:val="21"/>
            <w:lang w:eastAsia="fr-FR"/>
          </w:rPr>
          <w:t>"4:</w:t>
        </w:r>
        <w:r w:rsidRPr="00D04DF9">
          <w:rPr>
            <w:rFonts w:ascii="Courier New" w:eastAsia="Times New Roman" w:hAnsi="Courier New" w:cs="Courier New"/>
            <w:color w:val="880000"/>
            <w:sz w:val="21"/>
            <w:szCs w:val="21"/>
            <w:lang w:eastAsia="fr-FR"/>
          </w:rPr>
          <w:tab/>
          <w:t>Ajouter un nouvel article."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);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332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333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proofErr w:type="spellStart"/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puts</w:t>
        </w:r>
        <w:proofErr w:type="spellEnd"/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(</w:t>
        </w:r>
        <w:r w:rsidRPr="00D04DF9">
          <w:rPr>
            <w:rFonts w:ascii="Courier New" w:eastAsia="Times New Roman" w:hAnsi="Courier New" w:cs="Courier New"/>
            <w:color w:val="880000"/>
            <w:sz w:val="21"/>
            <w:szCs w:val="21"/>
            <w:lang w:eastAsia="fr-FR"/>
          </w:rPr>
          <w:t>"5:</w:t>
        </w:r>
        <w:r w:rsidRPr="00D04DF9">
          <w:rPr>
            <w:rFonts w:ascii="Courier New" w:eastAsia="Times New Roman" w:hAnsi="Courier New" w:cs="Courier New"/>
            <w:color w:val="880000"/>
            <w:sz w:val="21"/>
            <w:szCs w:val="21"/>
            <w:lang w:eastAsia="fr-FR"/>
          </w:rPr>
          <w:tab/>
          <w:t>Supprimer un article."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);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334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335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proofErr w:type="spellStart"/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puts</w:t>
        </w:r>
        <w:proofErr w:type="spellEnd"/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(</w:t>
        </w:r>
        <w:r w:rsidRPr="00D04DF9">
          <w:rPr>
            <w:rFonts w:ascii="Courier New" w:eastAsia="Times New Roman" w:hAnsi="Courier New" w:cs="Courier New"/>
            <w:color w:val="880000"/>
            <w:sz w:val="21"/>
            <w:szCs w:val="21"/>
            <w:lang w:eastAsia="fr-FR"/>
          </w:rPr>
          <w:t>"6:</w:t>
        </w:r>
        <w:r w:rsidRPr="00D04DF9">
          <w:rPr>
            <w:rFonts w:ascii="Courier New" w:eastAsia="Times New Roman" w:hAnsi="Courier New" w:cs="Courier New"/>
            <w:color w:val="880000"/>
            <w:sz w:val="21"/>
            <w:szCs w:val="21"/>
            <w:lang w:eastAsia="fr-FR"/>
          </w:rPr>
          <w:tab/>
          <w:t>Enregistrer les articles."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);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336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337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proofErr w:type="spellStart"/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puts</w:t>
        </w:r>
        <w:proofErr w:type="spellEnd"/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(</w:t>
        </w:r>
        <w:r w:rsidRPr="00D04DF9">
          <w:rPr>
            <w:rFonts w:ascii="Courier New" w:eastAsia="Times New Roman" w:hAnsi="Courier New" w:cs="Courier New"/>
            <w:color w:val="880000"/>
            <w:sz w:val="21"/>
            <w:szCs w:val="21"/>
            <w:lang w:eastAsia="fr-FR"/>
          </w:rPr>
          <w:t>"7:</w:t>
        </w:r>
        <w:r w:rsidRPr="00D04DF9">
          <w:rPr>
            <w:rFonts w:ascii="Courier New" w:eastAsia="Times New Roman" w:hAnsi="Courier New" w:cs="Courier New"/>
            <w:color w:val="880000"/>
            <w:sz w:val="21"/>
            <w:szCs w:val="21"/>
            <w:lang w:eastAsia="fr-FR"/>
          </w:rPr>
          <w:tab/>
          <w:t>Quitter le programme."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);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338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339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proofErr w:type="spellStart"/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puts</w:t>
        </w:r>
        <w:proofErr w:type="spellEnd"/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(</w:t>
        </w:r>
        <w:r w:rsidRPr="00D04DF9">
          <w:rPr>
            <w:rFonts w:ascii="Courier New" w:eastAsia="Times New Roman" w:hAnsi="Courier New" w:cs="Courier New"/>
            <w:color w:val="880000"/>
            <w:sz w:val="21"/>
            <w:szCs w:val="21"/>
            <w:lang w:eastAsia="fr-FR"/>
          </w:rPr>
          <w:t>"Tapez votre choix :"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);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340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341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proofErr w:type="spellStart"/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scanf</w:t>
        </w:r>
        <w:proofErr w:type="spellEnd"/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(</w:t>
        </w:r>
        <w:r w:rsidRPr="00D04DF9">
          <w:rPr>
            <w:rFonts w:ascii="Courier New" w:eastAsia="Times New Roman" w:hAnsi="Courier New" w:cs="Courier New"/>
            <w:color w:val="880000"/>
            <w:sz w:val="21"/>
            <w:szCs w:val="21"/>
            <w:lang w:eastAsia="fr-FR"/>
          </w:rPr>
          <w:t>"%d"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,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&amp;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choix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);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342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343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lastRenderedPageBreak/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344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345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proofErr w:type="spellStart"/>
        <w:r w:rsidRPr="00D04DF9">
          <w:rPr>
            <w:rFonts w:ascii="Courier New" w:eastAsia="Times New Roman" w:hAnsi="Courier New" w:cs="Courier New"/>
            <w:color w:val="000088"/>
            <w:sz w:val="21"/>
            <w:szCs w:val="21"/>
            <w:lang w:eastAsia="fr-FR"/>
          </w:rPr>
          <w:t>switch</w:t>
        </w:r>
        <w:proofErr w:type="spellEnd"/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(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choix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){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346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347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88"/>
            <w:sz w:val="21"/>
            <w:szCs w:val="21"/>
            <w:lang w:eastAsia="fr-FR"/>
          </w:rPr>
          <w:t>case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</w:t>
        </w:r>
        <w:r w:rsidRPr="00D04DF9">
          <w:rPr>
            <w:rFonts w:ascii="Courier New" w:eastAsia="Times New Roman" w:hAnsi="Courier New" w:cs="Courier New"/>
            <w:color w:val="006666"/>
            <w:sz w:val="21"/>
            <w:szCs w:val="21"/>
            <w:lang w:eastAsia="fr-FR"/>
          </w:rPr>
          <w:t>1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: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348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349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proofErr w:type="spellStart"/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printf</w:t>
        </w:r>
        <w:proofErr w:type="spellEnd"/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(</w:t>
        </w:r>
        <w:r w:rsidRPr="00D04DF9">
          <w:rPr>
            <w:rFonts w:ascii="Courier New" w:eastAsia="Times New Roman" w:hAnsi="Courier New" w:cs="Courier New"/>
            <w:color w:val="880000"/>
            <w:sz w:val="21"/>
            <w:szCs w:val="21"/>
            <w:lang w:eastAsia="fr-FR"/>
          </w:rPr>
          <w:t>"Donner le nombre d'articles: "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);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350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351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proofErr w:type="spellStart"/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scanf</w:t>
        </w:r>
        <w:proofErr w:type="spellEnd"/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(</w:t>
        </w:r>
        <w:r w:rsidRPr="00D04DF9">
          <w:rPr>
            <w:rFonts w:ascii="Courier New" w:eastAsia="Times New Roman" w:hAnsi="Courier New" w:cs="Courier New"/>
            <w:color w:val="880000"/>
            <w:sz w:val="21"/>
            <w:szCs w:val="21"/>
            <w:lang w:eastAsia="fr-FR"/>
          </w:rPr>
          <w:t>"%d"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,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&amp;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n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);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352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353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proofErr w:type="spellStart"/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lireArticle</w:t>
        </w:r>
        <w:proofErr w:type="spellEnd"/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(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t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,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n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);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354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355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88"/>
            <w:sz w:val="21"/>
            <w:szCs w:val="21"/>
            <w:lang w:eastAsia="fr-FR"/>
          </w:rPr>
          <w:t>break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;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356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357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88"/>
            <w:sz w:val="21"/>
            <w:szCs w:val="21"/>
            <w:lang w:eastAsia="fr-FR"/>
          </w:rPr>
          <w:t>case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</w:t>
        </w:r>
        <w:r w:rsidRPr="00D04DF9">
          <w:rPr>
            <w:rFonts w:ascii="Courier New" w:eastAsia="Times New Roman" w:hAnsi="Courier New" w:cs="Courier New"/>
            <w:color w:val="006666"/>
            <w:sz w:val="21"/>
            <w:szCs w:val="21"/>
            <w:lang w:eastAsia="fr-FR"/>
          </w:rPr>
          <w:t>2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: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358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359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proofErr w:type="spellStart"/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triByNom</w:t>
        </w:r>
        <w:proofErr w:type="spellEnd"/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(</w:t>
        </w:r>
        <w:proofErr w:type="spellStart"/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t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,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n</w:t>
        </w:r>
        <w:proofErr w:type="spellEnd"/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);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360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361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88"/>
            <w:sz w:val="21"/>
            <w:szCs w:val="21"/>
            <w:lang w:eastAsia="fr-FR"/>
          </w:rPr>
          <w:t>break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;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362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363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88"/>
            <w:sz w:val="21"/>
            <w:szCs w:val="21"/>
            <w:lang w:eastAsia="fr-FR"/>
          </w:rPr>
          <w:t>case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</w:t>
        </w:r>
        <w:r w:rsidRPr="00D04DF9">
          <w:rPr>
            <w:rFonts w:ascii="Courier New" w:eastAsia="Times New Roman" w:hAnsi="Courier New" w:cs="Courier New"/>
            <w:color w:val="006666"/>
            <w:sz w:val="21"/>
            <w:szCs w:val="21"/>
            <w:lang w:eastAsia="fr-FR"/>
          </w:rPr>
          <w:t>3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: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364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365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proofErr w:type="spellStart"/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triByPrix</w:t>
        </w:r>
        <w:proofErr w:type="spellEnd"/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(</w:t>
        </w:r>
        <w:proofErr w:type="spellStart"/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t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,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n</w:t>
        </w:r>
        <w:proofErr w:type="spellEnd"/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);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366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367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88"/>
            <w:sz w:val="21"/>
            <w:szCs w:val="21"/>
            <w:lang w:eastAsia="fr-FR"/>
          </w:rPr>
          <w:t>break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;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368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369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88"/>
            <w:sz w:val="21"/>
            <w:szCs w:val="21"/>
            <w:lang w:eastAsia="fr-FR"/>
          </w:rPr>
          <w:t>case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</w:t>
        </w:r>
        <w:r w:rsidRPr="00D04DF9">
          <w:rPr>
            <w:rFonts w:ascii="Courier New" w:eastAsia="Times New Roman" w:hAnsi="Courier New" w:cs="Courier New"/>
            <w:color w:val="006666"/>
            <w:sz w:val="21"/>
            <w:szCs w:val="21"/>
            <w:lang w:eastAsia="fr-FR"/>
          </w:rPr>
          <w:t>4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: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370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371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proofErr w:type="spellStart"/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ajouterArticle</w:t>
        </w:r>
        <w:proofErr w:type="spellEnd"/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(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t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,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&amp;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n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);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372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373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88"/>
            <w:sz w:val="21"/>
            <w:szCs w:val="21"/>
            <w:lang w:eastAsia="fr-FR"/>
          </w:rPr>
          <w:t>break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;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374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375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88"/>
            <w:sz w:val="21"/>
            <w:szCs w:val="21"/>
            <w:lang w:eastAsia="fr-FR"/>
          </w:rPr>
          <w:t>case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</w:t>
        </w:r>
        <w:r w:rsidRPr="00D04DF9">
          <w:rPr>
            <w:rFonts w:ascii="Courier New" w:eastAsia="Times New Roman" w:hAnsi="Courier New" w:cs="Courier New"/>
            <w:color w:val="006666"/>
            <w:sz w:val="21"/>
            <w:szCs w:val="21"/>
            <w:lang w:eastAsia="fr-FR"/>
          </w:rPr>
          <w:t>5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: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376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377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proofErr w:type="spellStart"/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printf</w:t>
        </w:r>
        <w:proofErr w:type="spellEnd"/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(</w:t>
        </w:r>
        <w:r w:rsidRPr="00D04DF9">
          <w:rPr>
            <w:rFonts w:ascii="Courier New" w:eastAsia="Times New Roman" w:hAnsi="Courier New" w:cs="Courier New"/>
            <w:color w:val="880000"/>
            <w:sz w:val="21"/>
            <w:szCs w:val="21"/>
            <w:lang w:eastAsia="fr-FR"/>
          </w:rPr>
          <w:t xml:space="preserve">"Entrer le code de l'article a </w:t>
        </w:r>
        <w:proofErr w:type="spellStart"/>
        <w:r w:rsidRPr="00D04DF9">
          <w:rPr>
            <w:rFonts w:ascii="Courier New" w:eastAsia="Times New Roman" w:hAnsi="Courier New" w:cs="Courier New"/>
            <w:color w:val="880000"/>
            <w:sz w:val="21"/>
            <w:szCs w:val="21"/>
            <w:lang w:eastAsia="fr-FR"/>
          </w:rPr>
          <w:t>supprime</w:t>
        </w:r>
        <w:proofErr w:type="spellEnd"/>
        <w:r w:rsidRPr="00D04DF9">
          <w:rPr>
            <w:rFonts w:ascii="Courier New" w:eastAsia="Times New Roman" w:hAnsi="Courier New" w:cs="Courier New"/>
            <w:color w:val="880000"/>
            <w:sz w:val="21"/>
            <w:szCs w:val="21"/>
            <w:lang w:eastAsia="fr-FR"/>
          </w:rPr>
          <w:t>: "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);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378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379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proofErr w:type="spellStart"/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scanf</w:t>
        </w:r>
        <w:proofErr w:type="spellEnd"/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(</w:t>
        </w:r>
        <w:r w:rsidRPr="00D04DF9">
          <w:rPr>
            <w:rFonts w:ascii="Courier New" w:eastAsia="Times New Roman" w:hAnsi="Courier New" w:cs="Courier New"/>
            <w:color w:val="880000"/>
            <w:sz w:val="21"/>
            <w:szCs w:val="21"/>
            <w:lang w:eastAsia="fr-FR"/>
          </w:rPr>
          <w:t>"%d"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,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&amp;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code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);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380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381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proofErr w:type="spellStart"/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supprimerArticle</w:t>
        </w:r>
        <w:proofErr w:type="spellEnd"/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(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t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,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&amp;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n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,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code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);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382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383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proofErr w:type="spellStart"/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printf</w:t>
        </w:r>
        <w:proofErr w:type="spellEnd"/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(</w:t>
        </w:r>
        <w:r w:rsidRPr="00D04DF9">
          <w:rPr>
            <w:rFonts w:ascii="Courier New" w:eastAsia="Times New Roman" w:hAnsi="Courier New" w:cs="Courier New"/>
            <w:color w:val="880000"/>
            <w:sz w:val="21"/>
            <w:szCs w:val="21"/>
            <w:lang w:eastAsia="fr-FR"/>
          </w:rPr>
          <w:t xml:space="preserve">"Liste des articles </w:t>
        </w:r>
        <w:proofErr w:type="spellStart"/>
        <w:r w:rsidRPr="00D04DF9">
          <w:rPr>
            <w:rFonts w:ascii="Courier New" w:eastAsia="Times New Roman" w:hAnsi="Courier New" w:cs="Courier New"/>
            <w:color w:val="880000"/>
            <w:sz w:val="21"/>
            <w:szCs w:val="21"/>
            <w:lang w:eastAsia="fr-FR"/>
          </w:rPr>
          <w:t>apres</w:t>
        </w:r>
        <w:proofErr w:type="spellEnd"/>
        <w:r w:rsidRPr="00D04DF9">
          <w:rPr>
            <w:rFonts w:ascii="Courier New" w:eastAsia="Times New Roman" w:hAnsi="Courier New" w:cs="Courier New"/>
            <w:color w:val="880000"/>
            <w:sz w:val="21"/>
            <w:szCs w:val="21"/>
            <w:lang w:eastAsia="fr-FR"/>
          </w:rPr>
          <w:t xml:space="preserve"> suppression de l'article %d : \n"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,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code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);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384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385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proofErr w:type="spellStart"/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afficherArticle</w:t>
        </w:r>
        <w:proofErr w:type="spellEnd"/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(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t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,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n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);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386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387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88"/>
            <w:sz w:val="21"/>
            <w:szCs w:val="21"/>
            <w:lang w:eastAsia="fr-FR"/>
          </w:rPr>
          <w:t>break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;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388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389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88"/>
            <w:sz w:val="21"/>
            <w:szCs w:val="21"/>
            <w:lang w:eastAsia="fr-FR"/>
          </w:rPr>
          <w:t>case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</w:t>
        </w:r>
        <w:r w:rsidRPr="00D04DF9">
          <w:rPr>
            <w:rFonts w:ascii="Courier New" w:eastAsia="Times New Roman" w:hAnsi="Courier New" w:cs="Courier New"/>
            <w:color w:val="006666"/>
            <w:sz w:val="21"/>
            <w:szCs w:val="21"/>
            <w:lang w:eastAsia="fr-FR"/>
          </w:rPr>
          <w:t>6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: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390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391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proofErr w:type="spellStart"/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saveArtciles</w:t>
        </w:r>
        <w:proofErr w:type="spellEnd"/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(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t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,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n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);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392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393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proofErr w:type="spellStart"/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printf</w:t>
        </w:r>
        <w:proofErr w:type="spellEnd"/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(</w:t>
        </w:r>
        <w:r w:rsidRPr="00D04DF9">
          <w:rPr>
            <w:rFonts w:ascii="Courier New" w:eastAsia="Times New Roman" w:hAnsi="Courier New" w:cs="Courier New"/>
            <w:color w:val="880000"/>
            <w:sz w:val="21"/>
            <w:szCs w:val="21"/>
            <w:lang w:eastAsia="fr-FR"/>
          </w:rPr>
          <w:t xml:space="preserve">"Liste </w:t>
        </w:r>
        <w:proofErr w:type="spellStart"/>
        <w:r w:rsidRPr="00D04DF9">
          <w:rPr>
            <w:rFonts w:ascii="Courier New" w:eastAsia="Times New Roman" w:hAnsi="Courier New" w:cs="Courier New"/>
            <w:color w:val="880000"/>
            <w:sz w:val="21"/>
            <w:szCs w:val="21"/>
            <w:lang w:eastAsia="fr-FR"/>
          </w:rPr>
          <w:t>sauvegardee</w:t>
        </w:r>
        <w:proofErr w:type="spellEnd"/>
        <w:r w:rsidRPr="00D04DF9">
          <w:rPr>
            <w:rFonts w:ascii="Courier New" w:eastAsia="Times New Roman" w:hAnsi="Courier New" w:cs="Courier New"/>
            <w:color w:val="880000"/>
            <w:sz w:val="21"/>
            <w:szCs w:val="21"/>
            <w:lang w:eastAsia="fr-FR"/>
          </w:rPr>
          <w:t xml:space="preserve"> dans le fichier articles.txt\n"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);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394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395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88"/>
            <w:sz w:val="21"/>
            <w:szCs w:val="21"/>
            <w:lang w:eastAsia="fr-FR"/>
          </w:rPr>
          <w:t>break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;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396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397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88"/>
            <w:sz w:val="21"/>
            <w:szCs w:val="21"/>
            <w:lang w:eastAsia="fr-FR"/>
          </w:rPr>
          <w:t>case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</w:t>
        </w:r>
        <w:r w:rsidRPr="00D04DF9">
          <w:rPr>
            <w:rFonts w:ascii="Courier New" w:eastAsia="Times New Roman" w:hAnsi="Courier New" w:cs="Courier New"/>
            <w:color w:val="006666"/>
            <w:sz w:val="21"/>
            <w:szCs w:val="21"/>
            <w:lang w:eastAsia="fr-FR"/>
          </w:rPr>
          <w:t>7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: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398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399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proofErr w:type="spellStart"/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printf</w:t>
        </w:r>
        <w:proofErr w:type="spellEnd"/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(</w:t>
        </w:r>
        <w:r w:rsidRPr="00D04DF9">
          <w:rPr>
            <w:rFonts w:ascii="Courier New" w:eastAsia="Times New Roman" w:hAnsi="Courier New" w:cs="Courier New"/>
            <w:color w:val="880000"/>
            <w:sz w:val="21"/>
            <w:szCs w:val="21"/>
            <w:lang w:eastAsia="fr-FR"/>
          </w:rPr>
          <w:t>"Fin du programme\n"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);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400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401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88"/>
            <w:sz w:val="21"/>
            <w:szCs w:val="21"/>
            <w:lang w:eastAsia="fr-FR"/>
          </w:rPr>
          <w:t>break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;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402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403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88"/>
            <w:sz w:val="21"/>
            <w:szCs w:val="21"/>
            <w:lang w:eastAsia="fr-FR"/>
          </w:rPr>
          <w:t>default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: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404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405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proofErr w:type="spellStart"/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>printf</w:t>
        </w:r>
        <w:proofErr w:type="spellEnd"/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(</w:t>
        </w:r>
        <w:r w:rsidRPr="00D04DF9">
          <w:rPr>
            <w:rFonts w:ascii="Courier New" w:eastAsia="Times New Roman" w:hAnsi="Courier New" w:cs="Courier New"/>
            <w:color w:val="880000"/>
            <w:sz w:val="21"/>
            <w:szCs w:val="21"/>
            <w:lang w:eastAsia="fr-FR"/>
          </w:rPr>
          <w:t xml:space="preserve">"Choix </w:t>
        </w:r>
        <w:proofErr w:type="spellStart"/>
        <w:r w:rsidRPr="00D04DF9">
          <w:rPr>
            <w:rFonts w:ascii="Courier New" w:eastAsia="Times New Roman" w:hAnsi="Courier New" w:cs="Courier New"/>
            <w:color w:val="880000"/>
            <w:sz w:val="21"/>
            <w:szCs w:val="21"/>
            <w:lang w:eastAsia="fr-FR"/>
          </w:rPr>
          <w:t>invalid</w:t>
        </w:r>
        <w:proofErr w:type="spellEnd"/>
        <w:r w:rsidRPr="00D04DF9">
          <w:rPr>
            <w:rFonts w:ascii="Courier New" w:eastAsia="Times New Roman" w:hAnsi="Courier New" w:cs="Courier New"/>
            <w:color w:val="880000"/>
            <w:sz w:val="21"/>
            <w:szCs w:val="21"/>
            <w:lang w:eastAsia="fr-FR"/>
          </w:rPr>
          <w:t>!\n"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);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406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407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lastRenderedPageBreak/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408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409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}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410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411" w:author="Unknown"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ab/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}</w:t>
        </w:r>
        <w:proofErr w:type="spellStart"/>
        <w:r w:rsidRPr="00D04DF9">
          <w:rPr>
            <w:rFonts w:ascii="Courier New" w:eastAsia="Times New Roman" w:hAnsi="Courier New" w:cs="Courier New"/>
            <w:color w:val="000088"/>
            <w:sz w:val="21"/>
            <w:szCs w:val="21"/>
            <w:lang w:eastAsia="fr-FR"/>
          </w:rPr>
          <w:t>while</w:t>
        </w:r>
        <w:proofErr w:type="spellEnd"/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(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choix 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!=</w:t>
        </w:r>
        <w:r w:rsidRPr="00D04DF9">
          <w:rPr>
            <w:rFonts w:ascii="Courier New" w:eastAsia="Times New Roman" w:hAnsi="Courier New" w:cs="Courier New"/>
            <w:color w:val="000000"/>
            <w:sz w:val="21"/>
            <w:szCs w:val="21"/>
            <w:lang w:eastAsia="fr-FR"/>
          </w:rPr>
          <w:t xml:space="preserve"> </w:t>
        </w:r>
        <w:r w:rsidRPr="00D04DF9">
          <w:rPr>
            <w:rFonts w:ascii="Courier New" w:eastAsia="Times New Roman" w:hAnsi="Courier New" w:cs="Courier New"/>
            <w:color w:val="006666"/>
            <w:sz w:val="21"/>
            <w:szCs w:val="21"/>
            <w:lang w:eastAsia="fr-FR"/>
          </w:rPr>
          <w:t>7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);</w:t>
        </w:r>
      </w:ins>
    </w:p>
    <w:p w:rsidR="00D04DF9" w:rsidRPr="00D04DF9" w:rsidRDefault="00D04DF9" w:rsidP="00D04DF9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0"/>
        <w:rPr>
          <w:ins w:id="412" w:author="Unknown"/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ins w:id="413" w:author="Unknown"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t>}</w:t>
        </w:r>
        <w:r w:rsidRPr="00D04DF9">
          <w:rPr>
            <w:rFonts w:ascii="Courier New" w:eastAsia="Times New Roman" w:hAnsi="Courier New" w:cs="Courier New"/>
            <w:color w:val="666600"/>
            <w:sz w:val="21"/>
            <w:szCs w:val="21"/>
            <w:lang w:eastAsia="fr-FR"/>
          </w:rPr>
          <w:br/>
          <w:t>//Source : www.exelib.net</w:t>
        </w:r>
      </w:ins>
    </w:p>
    <w:p w:rsidR="00D62B58" w:rsidRDefault="00D62B58">
      <w:bookmarkStart w:id="414" w:name="_GoBack"/>
      <w:bookmarkEnd w:id="414"/>
    </w:p>
    <w:sectPr w:rsidR="00D62B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F0DAB"/>
    <w:multiLevelType w:val="multilevel"/>
    <w:tmpl w:val="17CC76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9A36E8"/>
    <w:multiLevelType w:val="multilevel"/>
    <w:tmpl w:val="52E6A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175F13"/>
    <w:multiLevelType w:val="multilevel"/>
    <w:tmpl w:val="5D8EA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40F66D7"/>
    <w:multiLevelType w:val="multilevel"/>
    <w:tmpl w:val="0626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735FBC"/>
    <w:multiLevelType w:val="multilevel"/>
    <w:tmpl w:val="DDBC1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DF9"/>
    <w:rsid w:val="00D04DF9"/>
    <w:rsid w:val="00D6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0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35921">
          <w:marLeft w:val="0"/>
          <w:marRight w:val="0"/>
          <w:marTop w:val="1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51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single" w:sz="18" w:space="5" w:color="1FA2D6"/>
                <w:bottom w:val="none" w:sz="0" w:space="0" w:color="auto"/>
                <w:right w:val="none" w:sz="0" w:space="0" w:color="auto"/>
              </w:divBdr>
            </w:div>
            <w:div w:id="1827935840">
              <w:marLeft w:val="0"/>
              <w:marRight w:val="0"/>
              <w:marTop w:val="120"/>
              <w:marBottom w:val="150"/>
              <w:divBdr>
                <w:top w:val="single" w:sz="6" w:space="15" w:color="F7F7F7"/>
                <w:left w:val="single" w:sz="6" w:space="15" w:color="F7F7F7"/>
                <w:bottom w:val="single" w:sz="6" w:space="15" w:color="F7F7F7"/>
                <w:right w:val="single" w:sz="6" w:space="15" w:color="F7F7F7"/>
              </w:divBdr>
            </w:div>
          </w:divsChild>
        </w:div>
        <w:div w:id="1343166225">
          <w:marLeft w:val="0"/>
          <w:marRight w:val="0"/>
          <w:marTop w:val="1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44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single" w:sz="18" w:space="5" w:color="1FA2D6"/>
                <w:bottom w:val="none" w:sz="0" w:space="0" w:color="auto"/>
                <w:right w:val="none" w:sz="0" w:space="0" w:color="auto"/>
              </w:divBdr>
            </w:div>
            <w:div w:id="345331823">
              <w:marLeft w:val="0"/>
              <w:marRight w:val="0"/>
              <w:marTop w:val="225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5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79117">
                  <w:marLeft w:val="-180"/>
                  <w:marRight w:val="-18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585013">
          <w:marLeft w:val="0"/>
          <w:marRight w:val="0"/>
          <w:marTop w:val="1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90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single" w:sz="18" w:space="5" w:color="1FA2D6"/>
                <w:bottom w:val="none" w:sz="0" w:space="0" w:color="auto"/>
                <w:right w:val="none" w:sz="0" w:space="0" w:color="auto"/>
              </w:divBdr>
            </w:div>
            <w:div w:id="408498644">
              <w:marLeft w:val="0"/>
              <w:marRight w:val="0"/>
              <w:marTop w:val="120"/>
              <w:marBottom w:val="150"/>
              <w:divBdr>
                <w:top w:val="single" w:sz="6" w:space="15" w:color="F7F7F7"/>
                <w:left w:val="single" w:sz="6" w:space="15" w:color="F7F7F7"/>
                <w:bottom w:val="single" w:sz="6" w:space="15" w:color="F7F7F7"/>
                <w:right w:val="single" w:sz="6" w:space="15" w:color="F7F7F7"/>
              </w:divBdr>
            </w:div>
          </w:divsChild>
        </w:div>
        <w:div w:id="1787046113">
          <w:marLeft w:val="0"/>
          <w:marRight w:val="0"/>
          <w:marTop w:val="1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511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single" w:sz="18" w:space="5" w:color="1FA2D6"/>
                <w:bottom w:val="none" w:sz="0" w:space="0" w:color="auto"/>
                <w:right w:val="none" w:sz="0" w:space="0" w:color="auto"/>
              </w:divBdr>
            </w:div>
            <w:div w:id="943423256">
              <w:marLeft w:val="0"/>
              <w:marRight w:val="0"/>
              <w:marTop w:val="120"/>
              <w:marBottom w:val="150"/>
              <w:divBdr>
                <w:top w:val="single" w:sz="6" w:space="15" w:color="F7F7F7"/>
                <w:left w:val="single" w:sz="6" w:space="15" w:color="F7F7F7"/>
                <w:bottom w:val="single" w:sz="6" w:space="15" w:color="F7F7F7"/>
                <w:right w:val="single" w:sz="6" w:space="15" w:color="F7F7F7"/>
              </w:divBdr>
            </w:div>
          </w:divsChild>
        </w:div>
        <w:div w:id="307243069">
          <w:marLeft w:val="0"/>
          <w:marRight w:val="0"/>
          <w:marTop w:val="1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64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14053">
                  <w:marLeft w:val="-180"/>
                  <w:marRight w:val="-18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092751">
          <w:marLeft w:val="0"/>
          <w:marRight w:val="0"/>
          <w:marTop w:val="1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52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single" w:sz="18" w:space="5" w:color="1FA2D6"/>
                <w:bottom w:val="none" w:sz="0" w:space="0" w:color="auto"/>
                <w:right w:val="none" w:sz="0" w:space="0" w:color="auto"/>
              </w:divBdr>
            </w:div>
            <w:div w:id="1453670282">
              <w:marLeft w:val="0"/>
              <w:marRight w:val="0"/>
              <w:marTop w:val="120"/>
              <w:marBottom w:val="150"/>
              <w:divBdr>
                <w:top w:val="single" w:sz="6" w:space="15" w:color="F7F7F7"/>
                <w:left w:val="single" w:sz="6" w:space="15" w:color="F7F7F7"/>
                <w:bottom w:val="single" w:sz="6" w:space="15" w:color="F7F7F7"/>
                <w:right w:val="single" w:sz="6" w:space="15" w:color="F7F7F7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1013</Words>
  <Characters>5573</Characters>
  <Application>Microsoft Office Word</Application>
  <DocSecurity>0</DocSecurity>
  <Lines>46</Lines>
  <Paragraphs>13</Paragraphs>
  <ScaleCrop>false</ScaleCrop>
  <Company/>
  <LinksUpToDate>false</LinksUpToDate>
  <CharactersWithSpaces>6573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2019-06-07T18:16:00Z</dcterms:created>
  <dcterms:modified xsi:type="dcterms:W3CDTF">2019-06-07T18:16:00Z</dcterms:modified>
</cp:coreProperties>
</file>